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10" w:rsidRDefault="001E4010" w:rsidP="001E4010">
      <w:pPr>
        <w:pStyle w:val="1"/>
        <w:numPr>
          <w:ilvl w:val="0"/>
          <w:numId w:val="1"/>
        </w:numPr>
        <w:ind w:leftChars="0" w:right="240" w:firstLineChars="0"/>
      </w:pPr>
      <w:r>
        <w:rPr>
          <w:rFonts w:hint="eastAsia"/>
        </w:rPr>
        <w:t>绪论</w:t>
      </w:r>
    </w:p>
    <w:p w:rsidR="001E4010" w:rsidRDefault="001E4010" w:rsidP="001E4010">
      <w:pPr>
        <w:pStyle w:val="1"/>
        <w:numPr>
          <w:ilvl w:val="0"/>
          <w:numId w:val="1"/>
        </w:numPr>
        <w:ind w:leftChars="0" w:right="240" w:firstLine="643"/>
      </w:pPr>
      <w:r>
        <w:t>浮式风力机水池模型试验</w:t>
      </w:r>
    </w:p>
    <w:p w:rsidR="001B0C26" w:rsidRPr="001B0C26" w:rsidRDefault="001E4010" w:rsidP="001B0C26">
      <w:pPr>
        <w:pStyle w:val="2"/>
        <w:ind w:left="240" w:right="240" w:firstLine="562"/>
      </w:pPr>
      <w:r>
        <w:t xml:space="preserve">2.1 </w:t>
      </w:r>
      <w:r>
        <w:t>浮式风力机水池模型试验目的</w:t>
      </w:r>
      <w:r w:rsidR="00240CA3">
        <w:rPr>
          <w:rFonts w:hint="eastAsia"/>
        </w:rPr>
        <w:t xml:space="preserve"> </w:t>
      </w:r>
    </w:p>
    <w:p w:rsidR="001E4010" w:rsidRDefault="001E4010" w:rsidP="001E4010">
      <w:pPr>
        <w:pStyle w:val="2"/>
        <w:ind w:left="240" w:right="240" w:firstLine="562"/>
      </w:pPr>
      <w:r>
        <w:rPr>
          <w:rFonts w:hint="eastAsia"/>
        </w:rPr>
        <w:t xml:space="preserve">2.2 </w:t>
      </w:r>
      <w:r>
        <w:rPr>
          <w:rFonts w:hint="eastAsia"/>
        </w:rPr>
        <w:t>浮式风力机水池模型试验主要影响因子</w:t>
      </w:r>
    </w:p>
    <w:p w:rsidR="001E4010" w:rsidRDefault="001E4010" w:rsidP="001E4010">
      <w:pPr>
        <w:pStyle w:val="2"/>
        <w:ind w:left="240" w:right="240" w:firstLine="562"/>
      </w:pPr>
      <w:r>
        <w:rPr>
          <w:rFonts w:hint="eastAsia"/>
        </w:rPr>
        <w:t xml:space="preserve">2.3 </w:t>
      </w:r>
      <w:r>
        <w:rPr>
          <w:rFonts w:hint="eastAsia"/>
        </w:rPr>
        <w:t>提高</w:t>
      </w:r>
      <w:r w:rsidR="00C4496D">
        <w:rPr>
          <w:rFonts w:hint="eastAsia"/>
        </w:rPr>
        <w:t>叶轮</w:t>
      </w:r>
      <w:r>
        <w:rPr>
          <w:rFonts w:hint="eastAsia"/>
        </w:rPr>
        <w:t>推力的方法</w:t>
      </w:r>
    </w:p>
    <w:p w:rsidR="00C4496D" w:rsidRDefault="00C4496D" w:rsidP="00C4496D">
      <w:pPr>
        <w:pStyle w:val="2"/>
        <w:ind w:left="240" w:right="240" w:firstLine="562"/>
      </w:pPr>
      <w:r>
        <w:rPr>
          <w:rFonts w:hint="eastAsia"/>
        </w:rPr>
        <w:t xml:space="preserve">2.4 </w:t>
      </w:r>
      <w:r>
        <w:rPr>
          <w:rFonts w:hint="eastAsia"/>
        </w:rPr>
        <w:t>重新设计模型叶片方法</w:t>
      </w:r>
    </w:p>
    <w:p w:rsidR="001822CC" w:rsidRDefault="001822CC" w:rsidP="001822CC">
      <w:pPr>
        <w:pStyle w:val="1"/>
        <w:ind w:left="240" w:right="240" w:firstLine="643"/>
      </w:pPr>
      <w:r>
        <w:rPr>
          <w:rFonts w:hint="eastAsia"/>
        </w:rPr>
        <w:t>第三章</w:t>
      </w:r>
      <w:r>
        <w:rPr>
          <w:rFonts w:hint="eastAsia"/>
        </w:rPr>
        <w:t xml:space="preserve"> </w:t>
      </w:r>
      <w:r w:rsidR="0085235C">
        <w:rPr>
          <w:rFonts w:hint="eastAsia"/>
        </w:rPr>
        <w:t>模型叶片翼型选择及翼型升阻力系数计算</w:t>
      </w:r>
    </w:p>
    <w:p w:rsidR="001822CC" w:rsidRDefault="001822CC" w:rsidP="001822CC">
      <w:pPr>
        <w:pStyle w:val="2"/>
        <w:ind w:left="240" w:right="240" w:firstLine="562"/>
      </w:pPr>
      <w:r>
        <w:rPr>
          <w:rFonts w:hint="eastAsia"/>
        </w:rPr>
        <w:t xml:space="preserve">3.1 </w:t>
      </w:r>
      <w:r w:rsidR="009C061C">
        <w:rPr>
          <w:rFonts w:hint="eastAsia"/>
        </w:rPr>
        <w:t>模型叶片翼型</w:t>
      </w:r>
    </w:p>
    <w:p w:rsidR="009C061C" w:rsidRDefault="009C061C" w:rsidP="009C061C">
      <w:pPr>
        <w:pStyle w:val="3"/>
        <w:ind w:firstLine="482"/>
      </w:pPr>
      <w:r>
        <w:rPr>
          <w:rFonts w:hint="eastAsia"/>
        </w:rPr>
        <w:t xml:space="preserve">3.1.1 </w:t>
      </w:r>
      <w:r>
        <w:rPr>
          <w:rFonts w:hint="eastAsia"/>
        </w:rPr>
        <w:t>与原型机几何相似翼型</w:t>
      </w:r>
    </w:p>
    <w:p w:rsidR="009C061C" w:rsidRDefault="009C061C" w:rsidP="009C061C">
      <w:pPr>
        <w:pStyle w:val="3"/>
        <w:ind w:firstLine="482"/>
      </w:pPr>
      <w:r>
        <w:rPr>
          <w:rFonts w:hint="eastAsia"/>
        </w:rPr>
        <w:t xml:space="preserve">3.1.2 </w:t>
      </w:r>
      <w:r>
        <w:t>NACA 4412</w:t>
      </w:r>
      <w:r>
        <w:t>翼型</w:t>
      </w:r>
    </w:p>
    <w:p w:rsidR="009C061C" w:rsidRPr="009C061C" w:rsidRDefault="009C061C" w:rsidP="009C061C">
      <w:pPr>
        <w:pStyle w:val="3"/>
        <w:ind w:firstLine="482"/>
      </w:pPr>
      <w:r>
        <w:rPr>
          <w:rFonts w:hint="eastAsia"/>
        </w:rPr>
        <w:t>3.1.3</w:t>
      </w:r>
      <w:r>
        <w:t xml:space="preserve"> AG 04</w:t>
      </w:r>
      <w:r>
        <w:t>翼型</w:t>
      </w:r>
    </w:p>
    <w:p w:rsidR="001822CC" w:rsidRDefault="001822CC" w:rsidP="001822CC">
      <w:pPr>
        <w:pStyle w:val="2"/>
        <w:ind w:left="240" w:right="240" w:firstLine="562"/>
      </w:pPr>
      <w:r>
        <w:rPr>
          <w:rFonts w:hint="eastAsia"/>
        </w:rPr>
        <w:t xml:space="preserve">3.2 </w:t>
      </w:r>
      <w:r w:rsidR="009C061C">
        <w:rPr>
          <w:rFonts w:hint="eastAsia"/>
        </w:rPr>
        <w:t>翼型的几何描述</w:t>
      </w:r>
    </w:p>
    <w:p w:rsidR="009C061C" w:rsidRPr="009C061C" w:rsidRDefault="009C061C" w:rsidP="009C061C">
      <w:pPr>
        <w:pStyle w:val="2"/>
        <w:ind w:left="240" w:right="240" w:firstLine="562"/>
      </w:pPr>
      <w:r>
        <w:rPr>
          <w:rFonts w:hint="eastAsia"/>
        </w:rPr>
        <w:t>3.3</w:t>
      </w:r>
      <w:r>
        <w:t xml:space="preserve"> </w:t>
      </w:r>
      <w:r w:rsidR="0085235C">
        <w:t>翼型升阻力系数计算方法</w:t>
      </w:r>
    </w:p>
    <w:p w:rsidR="001822CC" w:rsidRDefault="00DB7184" w:rsidP="00DB7184">
      <w:pPr>
        <w:pStyle w:val="3"/>
        <w:ind w:firstLine="482"/>
      </w:pPr>
      <w:r>
        <w:rPr>
          <w:rFonts w:hint="eastAsia"/>
        </w:rPr>
        <w:t>3.3.1</w:t>
      </w:r>
      <w:r>
        <w:t xml:space="preserve"> 2D RANS</w:t>
      </w:r>
      <w:r w:rsidR="001E68AA">
        <w:t>方法</w:t>
      </w:r>
    </w:p>
    <w:p w:rsidR="00DB7184" w:rsidRDefault="00DB7184" w:rsidP="00DB7184">
      <w:pPr>
        <w:pStyle w:val="3"/>
        <w:ind w:firstLine="482"/>
      </w:pPr>
      <w:r>
        <w:rPr>
          <w:rFonts w:hint="eastAsia"/>
        </w:rPr>
        <w:t>3.</w:t>
      </w:r>
      <w:r>
        <w:t xml:space="preserve">3.2 </w:t>
      </w:r>
      <w:r>
        <w:t>计算</w:t>
      </w:r>
      <w:proofErr w:type="gramStart"/>
      <w:r>
        <w:t>域选择</w:t>
      </w:r>
      <w:proofErr w:type="gramEnd"/>
      <w:r w:rsidR="001E68AA">
        <w:t>与分割操作</w:t>
      </w:r>
    </w:p>
    <w:p w:rsidR="007C2853" w:rsidRDefault="001E68AA" w:rsidP="001E68AA">
      <w:pPr>
        <w:pStyle w:val="3"/>
        <w:ind w:firstLine="482"/>
      </w:pPr>
      <w:r>
        <w:rPr>
          <w:rFonts w:hint="eastAsia"/>
        </w:rPr>
        <w:t>3.3.3</w:t>
      </w:r>
      <w:r w:rsidR="007C2853">
        <w:t>缩尺比选择</w:t>
      </w:r>
    </w:p>
    <w:p w:rsidR="001E68AA" w:rsidRPr="001E68AA" w:rsidRDefault="007C2853" w:rsidP="007C2853">
      <w:pPr>
        <w:pStyle w:val="3"/>
        <w:ind w:firstLine="482"/>
      </w:pPr>
      <w:r>
        <w:rPr>
          <w:rFonts w:hint="eastAsia"/>
        </w:rPr>
        <w:t>3.3.4</w:t>
      </w:r>
      <w:r w:rsidR="001E68AA">
        <w:rPr>
          <w:rFonts w:hint="eastAsia"/>
        </w:rPr>
        <w:t>升阻力计算结果</w:t>
      </w:r>
    </w:p>
    <w:p w:rsidR="001822CC" w:rsidRDefault="001E68AA" w:rsidP="001E68AA">
      <w:pPr>
        <w:pStyle w:val="1"/>
        <w:ind w:left="240" w:right="240" w:firstLine="643"/>
      </w:pPr>
      <w:r>
        <w:rPr>
          <w:rFonts w:hint="eastAsia"/>
        </w:rPr>
        <w:t>第四章</w:t>
      </w:r>
      <w:r>
        <w:rPr>
          <w:rFonts w:hint="eastAsia"/>
        </w:rPr>
        <w:t xml:space="preserve"> </w:t>
      </w:r>
      <w:r>
        <w:rPr>
          <w:rFonts w:hint="eastAsia"/>
        </w:rPr>
        <w:t>叶片性能计算理论</w:t>
      </w:r>
    </w:p>
    <w:p w:rsidR="001E68AA" w:rsidRDefault="001E68AA" w:rsidP="001E68AA">
      <w:pPr>
        <w:pStyle w:val="2"/>
        <w:ind w:left="240" w:right="240" w:firstLine="562"/>
      </w:pPr>
      <w:r>
        <w:rPr>
          <w:rFonts w:hint="eastAsia"/>
        </w:rPr>
        <w:t xml:space="preserve">4.1 </w:t>
      </w:r>
      <w:r w:rsidR="00763FEF">
        <w:t>BEM</w:t>
      </w:r>
      <w:r w:rsidR="00763FEF">
        <w:t>理论</w:t>
      </w:r>
    </w:p>
    <w:p w:rsidR="00763FEF" w:rsidRDefault="00763FEF" w:rsidP="00763FEF">
      <w:pPr>
        <w:pStyle w:val="2"/>
        <w:ind w:left="240" w:right="240" w:firstLine="562"/>
      </w:pPr>
      <w:r>
        <w:rPr>
          <w:rFonts w:hint="eastAsia"/>
        </w:rPr>
        <w:lastRenderedPageBreak/>
        <w:t>4.2 GDW</w:t>
      </w:r>
      <w:r>
        <w:rPr>
          <w:rFonts w:hint="eastAsia"/>
        </w:rPr>
        <w:t>理论</w:t>
      </w:r>
    </w:p>
    <w:p w:rsidR="00763FEF" w:rsidRDefault="00763FEF" w:rsidP="00763FEF">
      <w:pPr>
        <w:pStyle w:val="2"/>
        <w:ind w:left="240" w:right="240" w:firstLine="562"/>
      </w:pPr>
      <w:r>
        <w:rPr>
          <w:rFonts w:hint="eastAsia"/>
        </w:rPr>
        <w:t xml:space="preserve">4.3 </w:t>
      </w:r>
      <w:r>
        <w:t>FAST</w:t>
      </w:r>
      <w:r>
        <w:t>软件</w:t>
      </w:r>
    </w:p>
    <w:p w:rsidR="007C2853" w:rsidRDefault="007C2853" w:rsidP="007C2853">
      <w:pPr>
        <w:pStyle w:val="2"/>
        <w:ind w:left="240" w:right="240" w:firstLine="562"/>
      </w:pPr>
      <w:r>
        <w:rPr>
          <w:rFonts w:hint="eastAsia"/>
        </w:rPr>
        <w:t>4.4 MATLAB</w:t>
      </w:r>
      <w:r>
        <w:rPr>
          <w:rFonts w:hint="eastAsia"/>
        </w:rPr>
        <w:t>应用</w:t>
      </w:r>
      <w:r>
        <w:rPr>
          <w:rFonts w:hint="eastAsia"/>
        </w:rPr>
        <w:t>FAST</w:t>
      </w:r>
      <w:r>
        <w:rPr>
          <w:rFonts w:hint="eastAsia"/>
        </w:rPr>
        <w:t>软件</w:t>
      </w:r>
    </w:p>
    <w:p w:rsidR="007C2853" w:rsidRDefault="007C2853" w:rsidP="007C2853">
      <w:pPr>
        <w:pStyle w:val="3"/>
        <w:ind w:firstLine="482"/>
      </w:pPr>
      <w:r>
        <w:rPr>
          <w:rFonts w:hint="eastAsia"/>
        </w:rPr>
        <w:t>4.4.1</w:t>
      </w:r>
      <w:r>
        <w:t xml:space="preserve"> </w:t>
      </w:r>
      <w:r w:rsidR="002C2A61">
        <w:t>模式搜索</w:t>
      </w:r>
      <w:r>
        <w:t>法</w:t>
      </w:r>
    </w:p>
    <w:p w:rsidR="002C2A61" w:rsidRPr="002C2A61" w:rsidRDefault="002C2A61" w:rsidP="002C2A61">
      <w:pPr>
        <w:pStyle w:val="3"/>
        <w:ind w:firstLine="482"/>
      </w:pPr>
      <w:r>
        <w:rPr>
          <w:rFonts w:hint="eastAsia"/>
        </w:rPr>
        <w:t>4.4.2 MATLAB</w:t>
      </w:r>
      <w:r>
        <w:rPr>
          <w:rFonts w:hint="eastAsia"/>
        </w:rPr>
        <w:t>优化叶片</w:t>
      </w:r>
    </w:p>
    <w:p w:rsidR="007C2853" w:rsidRDefault="007C2853" w:rsidP="007C2853">
      <w:pPr>
        <w:pStyle w:val="1"/>
        <w:ind w:left="240" w:right="240" w:firstLine="643"/>
      </w:pPr>
      <w:r>
        <w:t>第五章</w:t>
      </w:r>
      <w:r>
        <w:rPr>
          <w:rFonts w:hint="eastAsia"/>
        </w:rPr>
        <w:t xml:space="preserve"> </w:t>
      </w:r>
      <w:r w:rsidR="002C2A61">
        <w:t xml:space="preserve"> </w:t>
      </w:r>
      <w:r w:rsidR="002C2A61">
        <w:t>叶片设计结果对比与分析</w:t>
      </w:r>
    </w:p>
    <w:p w:rsidR="002C2A61" w:rsidRDefault="002C2A61" w:rsidP="002C2A61">
      <w:pPr>
        <w:pStyle w:val="2"/>
        <w:ind w:left="240" w:right="240" w:firstLine="562"/>
      </w:pPr>
      <w:r>
        <w:rPr>
          <w:rFonts w:hint="eastAsia"/>
        </w:rPr>
        <w:t xml:space="preserve">5.1 </w:t>
      </w:r>
      <w:r w:rsidR="00DA574C">
        <w:rPr>
          <w:rFonts w:hint="eastAsia"/>
        </w:rPr>
        <w:t>叶片性能计算理论对比分析</w:t>
      </w:r>
    </w:p>
    <w:p w:rsidR="002C2A61" w:rsidRDefault="002C2A61" w:rsidP="002C2A61">
      <w:pPr>
        <w:pStyle w:val="2"/>
        <w:ind w:left="240" w:right="240" w:firstLine="562"/>
      </w:pPr>
      <w:r>
        <w:rPr>
          <w:rFonts w:hint="eastAsia"/>
        </w:rPr>
        <w:t>5.2</w:t>
      </w:r>
      <w:r w:rsidR="00DA574C">
        <w:rPr>
          <w:rFonts w:hint="eastAsia"/>
        </w:rPr>
        <w:t>翼型对比分析</w:t>
      </w:r>
    </w:p>
    <w:p w:rsidR="001B0C26" w:rsidRDefault="00D37419" w:rsidP="001B0C26">
      <w:pPr>
        <w:pStyle w:val="2"/>
        <w:numPr>
          <w:ilvl w:val="1"/>
          <w:numId w:val="3"/>
        </w:numPr>
        <w:ind w:leftChars="0" w:right="240" w:firstLineChars="0"/>
      </w:pPr>
      <w:r>
        <w:t>模型试验试验点选取</w:t>
      </w:r>
    </w:p>
    <w:p w:rsidR="001B0C26" w:rsidRDefault="001B0C26" w:rsidP="001B0C26">
      <w:pPr>
        <w:ind w:firstLine="480"/>
        <w:rPr>
          <w:rFonts w:asciiTheme="majorHAnsi" w:eastAsia="黑体" w:hAnsiTheme="majorHAnsi" w:cstheme="majorBidi"/>
          <w:sz w:val="28"/>
          <w:szCs w:val="32"/>
        </w:rPr>
      </w:pPr>
      <w:r>
        <w:br w:type="page"/>
      </w:r>
    </w:p>
    <w:p w:rsidR="001B0C26" w:rsidRDefault="001B0C26" w:rsidP="001B0C26">
      <w:pPr>
        <w:pStyle w:val="1"/>
        <w:ind w:leftChars="0" w:right="240" w:firstLineChars="0" w:firstLine="0"/>
      </w:pPr>
      <w:r>
        <w:lastRenderedPageBreak/>
        <w:t>第二章</w:t>
      </w:r>
      <w:r>
        <w:rPr>
          <w:rFonts w:hint="eastAsia"/>
        </w:rPr>
        <w:t xml:space="preserve"> </w:t>
      </w:r>
      <w:r>
        <w:t>浮式风力机水池模型试验</w:t>
      </w:r>
    </w:p>
    <w:p w:rsidR="001B0C26" w:rsidRPr="001B0C26" w:rsidRDefault="007A70CD" w:rsidP="000144A9">
      <w:pPr>
        <w:ind w:firstLine="480"/>
      </w:pPr>
      <w:r>
        <w:rPr>
          <w:rFonts w:hint="eastAsia"/>
        </w:rPr>
        <w:t>近年随着陆地及近海风力发电的快速扩张，</w:t>
      </w:r>
      <w:r w:rsidR="000144A9">
        <w:rPr>
          <w:rFonts w:hint="eastAsia"/>
        </w:rPr>
        <w:t>远离海岸线深海区域</w:t>
      </w:r>
      <w:r>
        <w:rPr>
          <w:rFonts w:hint="eastAsia"/>
        </w:rPr>
        <w:t>的丰富</w:t>
      </w:r>
      <w:r w:rsidR="000144A9">
        <w:rPr>
          <w:rFonts w:hint="eastAsia"/>
        </w:rPr>
        <w:t>风资源</w:t>
      </w:r>
      <w:r>
        <w:rPr>
          <w:rFonts w:hint="eastAsia"/>
        </w:rPr>
        <w:t>得到人们关注。</w:t>
      </w:r>
      <w:r w:rsidR="000144A9">
        <w:rPr>
          <w:rFonts w:hint="eastAsia"/>
        </w:rPr>
        <w:t>建立于此的</w:t>
      </w:r>
      <w:r>
        <w:rPr>
          <w:rFonts w:hint="eastAsia"/>
        </w:rPr>
        <w:t>浮式</w:t>
      </w:r>
      <w:r w:rsidR="000144A9">
        <w:rPr>
          <w:rFonts w:hint="eastAsia"/>
        </w:rPr>
        <w:t>风力机噪音要求低，风力机分布也无需考虑视线遮挡问题</w:t>
      </w:r>
      <w:r>
        <w:rPr>
          <w:rFonts w:hint="eastAsia"/>
        </w:rPr>
        <w:t>，各式概念浮式风力机层出不穷，而浮式风力机的水池模型试验是概念机得到实际应用前必不可少一步。</w:t>
      </w:r>
    </w:p>
    <w:p w:rsidR="001B0C26" w:rsidRDefault="001B0C26" w:rsidP="001B0C26">
      <w:pPr>
        <w:pStyle w:val="2"/>
        <w:ind w:left="240" w:right="240" w:firstLine="562"/>
      </w:pPr>
      <w:r>
        <w:t xml:space="preserve">2.1 </w:t>
      </w:r>
      <w:r>
        <w:t>浮式风力机水池模型试验目的</w:t>
      </w:r>
      <w:r>
        <w:rPr>
          <w:rFonts w:hint="eastAsia"/>
        </w:rPr>
        <w:t xml:space="preserve"> </w:t>
      </w:r>
    </w:p>
    <w:p w:rsidR="00FB3CBF" w:rsidRDefault="00350BD9" w:rsidP="00350BD9">
      <w:pPr>
        <w:ind w:firstLine="480"/>
      </w:pPr>
      <w:r>
        <w:t>海上浮式风力机工作时</w:t>
      </w:r>
      <w:r w:rsidR="00A801C0">
        <w:t>需要一个相对稳定的基础</w:t>
      </w:r>
      <w:r w:rsidR="00A801C0">
        <w:rPr>
          <w:rFonts w:hint="eastAsia"/>
        </w:rPr>
        <w:t>。</w:t>
      </w:r>
      <w:r w:rsidR="00A801C0">
        <w:t>而浮式基础</w:t>
      </w:r>
      <w:r>
        <w:t>所受作用力来自两个方面</w:t>
      </w:r>
      <w:r>
        <w:rPr>
          <w:rFonts w:hint="eastAsia"/>
        </w:rPr>
        <w:t>：</w:t>
      </w:r>
      <w:r>
        <w:t>叶片</w:t>
      </w:r>
      <w:r w:rsidR="00A801C0">
        <w:rPr>
          <w:rFonts w:hint="eastAsia"/>
        </w:rPr>
        <w:t>传导</w:t>
      </w:r>
      <w:r w:rsidR="00A801C0">
        <w:t>过来的</w:t>
      </w:r>
      <w:r>
        <w:t>空气动力</w:t>
      </w:r>
      <w:r>
        <w:rPr>
          <w:rFonts w:hint="eastAsia"/>
        </w:rPr>
        <w:t>、</w:t>
      </w:r>
      <w:r>
        <w:t>浪和流对浮式</w:t>
      </w:r>
      <w:r w:rsidR="00A801C0">
        <w:rPr>
          <w:rFonts w:hint="eastAsia"/>
        </w:rPr>
        <w:t>基础</w:t>
      </w:r>
      <w:r>
        <w:t>的水动力</w:t>
      </w:r>
      <w:r w:rsidR="00FB3CBF">
        <w:rPr>
          <w:rFonts w:hint="eastAsia"/>
        </w:rPr>
        <w:t>。</w:t>
      </w:r>
      <w:r w:rsidR="00170476">
        <w:t>图</w:t>
      </w:r>
      <w:r w:rsidR="00170476">
        <w:rPr>
          <w:rFonts w:hint="eastAsia"/>
        </w:rPr>
        <w:t>2-</w:t>
      </w:r>
      <w:r w:rsidR="00170476">
        <w:t>1</w:t>
      </w:r>
      <w:r w:rsidR="00170476">
        <w:t>所示</w:t>
      </w:r>
      <w:r w:rsidR="00FB3CBF">
        <w:t>为</w:t>
      </w:r>
      <w:proofErr w:type="spellStart"/>
      <w:r w:rsidR="00FB3CBF">
        <w:rPr>
          <w:rFonts w:hint="eastAsia"/>
        </w:rPr>
        <w:t>Hy</w:t>
      </w:r>
      <w:r w:rsidR="00FB3CBF">
        <w:t>wind</w:t>
      </w:r>
      <w:proofErr w:type="spellEnd"/>
      <w:r w:rsidR="00FB3CBF">
        <w:t>海上浮式风力机</w:t>
      </w:r>
      <w:r w:rsidR="00FB3CBF">
        <w:rPr>
          <w:rFonts w:hint="eastAsia"/>
        </w:rPr>
        <w:t>，</w:t>
      </w:r>
      <w:r w:rsidR="00FB3CBF">
        <w:t>风力机水上部分受风力作用</w:t>
      </w:r>
      <w:r w:rsidR="00FB3CBF">
        <w:rPr>
          <w:rFonts w:hint="eastAsia"/>
        </w:rPr>
        <w:t>，</w:t>
      </w:r>
      <w:r w:rsidR="00FB3CBF">
        <w:t>水下部分</w:t>
      </w:r>
      <w:proofErr w:type="gramStart"/>
      <w:r w:rsidR="00FB3CBF">
        <w:t>则受浪和</w:t>
      </w:r>
      <w:proofErr w:type="gramEnd"/>
      <w:r w:rsidR="00FB3CBF">
        <w:t>流作用</w:t>
      </w:r>
      <w:r>
        <w:rPr>
          <w:rFonts w:hint="eastAsia"/>
        </w:rPr>
        <w:t>。</w:t>
      </w:r>
    </w:p>
    <w:p w:rsidR="00623F9D" w:rsidRDefault="00623F9D" w:rsidP="00623F9D">
      <w:pPr>
        <w:ind w:firstLine="480"/>
        <w:jc w:val="center"/>
      </w:pPr>
      <w:r>
        <w:rPr>
          <w:rFonts w:hint="eastAsia"/>
          <w:noProof/>
        </w:rPr>
        <w:drawing>
          <wp:inline distT="0" distB="0" distL="0" distR="0" wp14:anchorId="5F332D7A" wp14:editId="49649216">
            <wp:extent cx="21526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wind.jpg"/>
                    <pic:cNvPicPr/>
                  </pic:nvPicPr>
                  <pic:blipFill>
                    <a:blip r:embed="rId7">
                      <a:extLst>
                        <a:ext uri="{28A0092B-C50C-407E-A947-70E740481C1C}">
                          <a14:useLocalDpi xmlns:a14="http://schemas.microsoft.com/office/drawing/2010/main" val="0"/>
                        </a:ext>
                      </a:extLst>
                    </a:blip>
                    <a:stretch>
                      <a:fillRect/>
                    </a:stretch>
                  </pic:blipFill>
                  <pic:spPr>
                    <a:xfrm>
                      <a:off x="0" y="0"/>
                      <a:ext cx="2152650" cy="2857500"/>
                    </a:xfrm>
                    <a:prstGeom prst="rect">
                      <a:avLst/>
                    </a:prstGeom>
                  </pic:spPr>
                </pic:pic>
              </a:graphicData>
            </a:graphic>
          </wp:inline>
        </w:drawing>
      </w:r>
    </w:p>
    <w:p w:rsidR="00623F9D" w:rsidRDefault="00623F9D" w:rsidP="00623F9D">
      <w:pPr>
        <w:pStyle w:val="a4"/>
        <w:ind w:firstLine="420"/>
      </w:pPr>
      <w:r>
        <w:t>图</w:t>
      </w:r>
      <w:r>
        <w:rPr>
          <w:rFonts w:hint="eastAsia"/>
        </w:rPr>
        <w:t>2-</w:t>
      </w:r>
      <w:r>
        <w:t xml:space="preserve">1 </w:t>
      </w:r>
      <w:proofErr w:type="spellStart"/>
      <w:r>
        <w:t>Hywind</w:t>
      </w:r>
      <w:proofErr w:type="spellEnd"/>
      <w:r>
        <w:t>浮式风力机</w:t>
      </w:r>
    </w:p>
    <w:p w:rsidR="00623F9D" w:rsidRDefault="00623F9D" w:rsidP="00623F9D">
      <w:pPr>
        <w:pStyle w:val="a4"/>
        <w:ind w:firstLine="420"/>
      </w:pPr>
      <w:r>
        <w:t>Fig</w:t>
      </w:r>
      <w:r>
        <w:rPr>
          <w:rFonts w:hint="eastAsia"/>
        </w:rPr>
        <w:t>.</w:t>
      </w:r>
      <w:r>
        <w:t xml:space="preserve"> 2</w:t>
      </w:r>
      <w:r>
        <w:rPr>
          <w:rFonts w:hint="eastAsia"/>
        </w:rPr>
        <w:t>-</w:t>
      </w:r>
      <w:r>
        <w:t xml:space="preserve">1 </w:t>
      </w:r>
      <w:proofErr w:type="spellStart"/>
      <w:r>
        <w:t>Hywind</w:t>
      </w:r>
      <w:proofErr w:type="spellEnd"/>
      <w:r>
        <w:t xml:space="preserve"> floating wind turbine</w:t>
      </w:r>
    </w:p>
    <w:p w:rsidR="00350BD9" w:rsidRDefault="00FB3CBF" w:rsidP="00350BD9">
      <w:pPr>
        <w:ind w:firstLine="480"/>
      </w:pPr>
      <w:r>
        <w:t>如今</w:t>
      </w:r>
      <w:r>
        <w:rPr>
          <w:rFonts w:hint="eastAsia"/>
        </w:rPr>
        <w:t>，</w:t>
      </w:r>
      <w:r w:rsidR="00170476">
        <w:rPr>
          <w:rFonts w:hint="eastAsia"/>
        </w:rPr>
        <w:t>凭借着</w:t>
      </w:r>
      <w:r>
        <w:rPr>
          <w:rFonts w:hint="eastAsia"/>
        </w:rPr>
        <w:t>计算机计算能力的大幅提升，以及</w:t>
      </w:r>
      <w:r w:rsidR="00170476">
        <w:rPr>
          <w:rFonts w:hint="eastAsia"/>
        </w:rPr>
        <w:t>流体力学的相关理论</w:t>
      </w:r>
      <w:r>
        <w:rPr>
          <w:rFonts w:hint="eastAsia"/>
        </w:rPr>
        <w:t>的发展，</w:t>
      </w:r>
      <w:r w:rsidR="00170476">
        <w:rPr>
          <w:rFonts w:hint="eastAsia"/>
        </w:rPr>
        <w:t>大型流体仿真软件</w:t>
      </w:r>
      <w:r>
        <w:rPr>
          <w:rFonts w:hint="eastAsia"/>
        </w:rPr>
        <w:t>正不断的</w:t>
      </w:r>
      <w:r w:rsidR="00170476">
        <w:rPr>
          <w:rFonts w:hint="eastAsia"/>
        </w:rPr>
        <w:t>完善优化，</w:t>
      </w:r>
      <w:r>
        <w:rPr>
          <w:rFonts w:hint="eastAsia"/>
        </w:rPr>
        <w:t>目前已经</w:t>
      </w:r>
      <w:r w:rsidR="00170476">
        <w:rPr>
          <w:rFonts w:hint="eastAsia"/>
        </w:rPr>
        <w:t>可以通过数值模拟方法</w:t>
      </w:r>
      <w:r>
        <w:rPr>
          <w:rFonts w:hint="eastAsia"/>
        </w:rPr>
        <w:t>较好模拟</w:t>
      </w:r>
      <w:r w:rsidR="00170476">
        <w:rPr>
          <w:rFonts w:hint="eastAsia"/>
        </w:rPr>
        <w:t>出海上浮式风力机的运动和受力情况。然而在工程界，专家和学者们普遍认为现阶段物理模型试验的结果比数值计算结果更加可靠，大部分公司和机构均以物理模型试验结果作为最终设计依据</w:t>
      </w:r>
      <w:r>
        <w:rPr>
          <w:rFonts w:hint="eastAsia"/>
        </w:rPr>
        <w:t>。因此新型浮式风力机从提出概念到实际建造过程</w:t>
      </w:r>
      <w:r w:rsidR="00170476">
        <w:rPr>
          <w:rFonts w:hint="eastAsia"/>
        </w:rPr>
        <w:t>必须要进行水池模型试验</w:t>
      </w:r>
      <w:r>
        <w:rPr>
          <w:rFonts w:hint="eastAsia"/>
        </w:rPr>
        <w:t>测试风力机</w:t>
      </w:r>
      <w:r w:rsidR="00170476">
        <w:fldChar w:fldCharType="begin"/>
      </w:r>
      <w:r w:rsidR="00170476">
        <w:instrText xml:space="preserve"> ADDIN NE.Ref.{90F981D0-4B04-45B2-8569-A63FE9D13E33}</w:instrText>
      </w:r>
      <w:r w:rsidR="00170476">
        <w:fldChar w:fldCharType="separate"/>
      </w:r>
      <w:r w:rsidR="00641150">
        <w:rPr>
          <w:rFonts w:cs="Times New Roman"/>
          <w:color w:val="080000"/>
          <w:kern w:val="0"/>
          <w:szCs w:val="24"/>
          <w:vertAlign w:val="superscript"/>
        </w:rPr>
        <w:t>[1]</w:t>
      </w:r>
      <w:r w:rsidR="00170476">
        <w:fldChar w:fldCharType="end"/>
      </w:r>
      <w:r w:rsidR="00170476">
        <w:rPr>
          <w:rFonts w:hint="eastAsia"/>
        </w:rPr>
        <w:t>。</w:t>
      </w:r>
    </w:p>
    <w:p w:rsidR="00623F9D" w:rsidRDefault="00623F9D" w:rsidP="00350BD9">
      <w:pPr>
        <w:ind w:firstLine="480"/>
      </w:pPr>
      <w:r w:rsidRPr="00623F9D">
        <w:lastRenderedPageBreak/>
        <w:t>浮式</w:t>
      </w:r>
      <w:r>
        <w:t>风力机水池模型试验</w:t>
      </w:r>
      <w:r>
        <w:rPr>
          <w:rFonts w:hint="eastAsia"/>
        </w:rPr>
        <w:t>时，</w:t>
      </w:r>
      <w:r>
        <w:t>叶片部分</w:t>
      </w:r>
      <w:r>
        <w:rPr>
          <w:rFonts w:hint="eastAsia"/>
        </w:rPr>
        <w:t>和</w:t>
      </w:r>
      <w:r>
        <w:t>浮式基础部分需要满足不同的相似条件来预报其水动力学性能</w:t>
      </w:r>
      <w:r>
        <w:rPr>
          <w:rFonts w:hint="eastAsia"/>
        </w:rPr>
        <w:t>、</w:t>
      </w:r>
      <w:r>
        <w:t>空气动力学性能以及二者耦合所产生的运动响应</w:t>
      </w:r>
      <w:r>
        <w:rPr>
          <w:rFonts w:hint="eastAsia"/>
        </w:rPr>
        <w:t>。</w:t>
      </w:r>
      <w:r>
        <w:t>试验工况分为以下三种</w:t>
      </w:r>
      <w:r>
        <w:fldChar w:fldCharType="begin"/>
      </w:r>
      <w:r>
        <w:instrText xml:space="preserve"> ADDIN NE.Ref.{02A4B878-ED64-4697-9E43-1F3BC2BD4DC6}</w:instrText>
      </w:r>
      <w:r>
        <w:fldChar w:fldCharType="separate"/>
      </w:r>
      <w:r w:rsidR="00641150">
        <w:rPr>
          <w:rFonts w:cs="Times New Roman"/>
          <w:color w:val="080000"/>
          <w:kern w:val="0"/>
          <w:szCs w:val="24"/>
          <w:vertAlign w:val="superscript"/>
        </w:rPr>
        <w:t>[2]</w:t>
      </w:r>
      <w:r>
        <w:fldChar w:fldCharType="end"/>
      </w:r>
      <w:r>
        <w:rPr>
          <w:rFonts w:hint="eastAsia"/>
        </w:rPr>
        <w:t>：</w:t>
      </w:r>
    </w:p>
    <w:p w:rsidR="00623F9D" w:rsidRDefault="00623F9D" w:rsidP="00623F9D">
      <w:pPr>
        <w:pStyle w:val="a3"/>
        <w:numPr>
          <w:ilvl w:val="0"/>
          <w:numId w:val="4"/>
        </w:numPr>
        <w:ind w:firstLineChars="0"/>
      </w:pPr>
      <w:r>
        <w:rPr>
          <w:rFonts w:hint="eastAsia"/>
        </w:rPr>
        <w:t>浮式基础固定试验工况</w:t>
      </w:r>
    </w:p>
    <w:p w:rsidR="00623F9D" w:rsidRDefault="00623F9D" w:rsidP="00623F9D">
      <w:pPr>
        <w:ind w:firstLine="480"/>
      </w:pPr>
      <w:ins w:id="0" w:author="Guo" w:date="2016-04-12T14:07:00Z">
        <w:r>
          <w:rPr>
            <w:rFonts w:hint="eastAsia"/>
          </w:rPr>
          <w:t>将浮式基础固定</w:t>
        </w:r>
      </w:ins>
      <w:ins w:id="1" w:author="Guo" w:date="2016-04-12T14:08:00Z">
        <w:r>
          <w:rPr>
            <w:rFonts w:hint="eastAsia"/>
          </w:rPr>
          <w:t>，</w:t>
        </w:r>
      </w:ins>
      <w:r>
        <w:rPr>
          <w:rFonts w:hint="eastAsia"/>
        </w:rPr>
        <w:t>测量风机在给定风速下的推力、扭矩及功率特性，验证风机模型在试验中所受到的风力是否符合要求，从而验证模型制作与模拟的准确性。</w:t>
      </w:r>
    </w:p>
    <w:p w:rsidR="00623F9D" w:rsidRDefault="00623F9D" w:rsidP="00623F9D">
      <w:pPr>
        <w:pStyle w:val="a3"/>
        <w:numPr>
          <w:ilvl w:val="0"/>
          <w:numId w:val="4"/>
        </w:numPr>
        <w:ind w:firstLineChars="0"/>
      </w:pPr>
      <w:r>
        <w:rPr>
          <w:rFonts w:hint="eastAsia"/>
        </w:rPr>
        <w:t>静水试验工况</w:t>
      </w:r>
    </w:p>
    <w:p w:rsidR="00623F9D" w:rsidRDefault="00623F9D" w:rsidP="00623F9D">
      <w:pPr>
        <w:ind w:firstLine="480"/>
      </w:pPr>
      <w:r>
        <w:rPr>
          <w:rFonts w:hint="eastAsia"/>
        </w:rPr>
        <w:t>包括</w:t>
      </w:r>
      <w:proofErr w:type="gramStart"/>
      <w:r>
        <w:rPr>
          <w:rFonts w:hint="eastAsia"/>
        </w:rPr>
        <w:t>模型浮态的</w:t>
      </w:r>
      <w:proofErr w:type="gramEnd"/>
      <w:r>
        <w:rPr>
          <w:rFonts w:hint="eastAsia"/>
        </w:rPr>
        <w:t>观测、模型单自由度运动衰减试验、系泊系统水平刚度试验和模型及其系泊系统单自由度运动衰减试验、模型的风作用力试验和模型的流作用力试验。其中，模型的风作用力试验用于测量浮式风力发电机在静水中运动响应。</w:t>
      </w:r>
    </w:p>
    <w:p w:rsidR="00623F9D" w:rsidRDefault="00623F9D" w:rsidP="00623F9D">
      <w:pPr>
        <w:pStyle w:val="a3"/>
        <w:numPr>
          <w:ilvl w:val="0"/>
          <w:numId w:val="4"/>
        </w:numPr>
        <w:ind w:firstLineChars="0"/>
      </w:pPr>
      <w:r>
        <w:rPr>
          <w:rFonts w:hint="eastAsia"/>
        </w:rPr>
        <w:t>波浪试验工况</w:t>
      </w:r>
    </w:p>
    <w:p w:rsidR="00623F9D" w:rsidRDefault="00623F9D" w:rsidP="00623F9D">
      <w:pPr>
        <w:ind w:firstLine="480"/>
      </w:pPr>
      <w:r>
        <w:rPr>
          <w:rFonts w:hint="eastAsia"/>
        </w:rPr>
        <w:t>包括规则波试验和不规则波试验。模型在规则波中的试验主要是为了获得海上浮式风机在单纯波浪作用下和风浪联合作用下的运动和受力的频率响应函数，用于校验和分析不规则波中的试验结果。模型在不规则波中的试验是核心试验部分，目的是为了直接获得在真实海况下的水动力性能。试验内容包括五十年一遇的极限海况和工作状态海况、不同浪向及不同风、浪、流方向组合下的模型运动和受力状况。</w:t>
      </w:r>
    </w:p>
    <w:p w:rsidR="001B0C26" w:rsidRDefault="001B0C26" w:rsidP="001B0C26">
      <w:pPr>
        <w:pStyle w:val="2"/>
        <w:ind w:left="240" w:right="240" w:firstLine="562"/>
      </w:pPr>
      <w:r>
        <w:rPr>
          <w:rFonts w:hint="eastAsia"/>
        </w:rPr>
        <w:t xml:space="preserve">2.2 </w:t>
      </w:r>
      <w:r w:rsidR="00FC6B4A">
        <w:rPr>
          <w:rFonts w:hint="eastAsia"/>
        </w:rPr>
        <w:t>叶片</w:t>
      </w:r>
      <w:r w:rsidR="00FC6B4A">
        <w:rPr>
          <w:rFonts w:hint="eastAsia"/>
        </w:rPr>
        <w:t>影响</w:t>
      </w:r>
      <w:r>
        <w:rPr>
          <w:rFonts w:hint="eastAsia"/>
        </w:rPr>
        <w:t>浮式风力机水池模型试验主要因子</w:t>
      </w:r>
    </w:p>
    <w:p w:rsidR="00FC6B4A" w:rsidRPr="00FC6B4A" w:rsidRDefault="00746590" w:rsidP="00FC6B4A">
      <w:pPr>
        <w:ind w:firstLine="480"/>
        <w:rPr>
          <w:rFonts w:hint="eastAsia"/>
        </w:rPr>
      </w:pPr>
      <w:r>
        <w:rPr>
          <w:rFonts w:hint="eastAsia"/>
        </w:rPr>
        <w:t>外界风吹动叶片旋转时，产生一个</w:t>
      </w:r>
      <w:r w:rsidR="00282FD5">
        <w:rPr>
          <w:rFonts w:hint="eastAsia"/>
        </w:rPr>
        <w:t>方向在</w:t>
      </w:r>
      <w:r>
        <w:rPr>
          <w:rFonts w:hint="eastAsia"/>
        </w:rPr>
        <w:t>叶片盘内的</w:t>
      </w:r>
      <w:r w:rsidR="00C6620F">
        <w:rPr>
          <w:rFonts w:hint="eastAsia"/>
        </w:rPr>
        <w:t>叶轮</w:t>
      </w:r>
      <w:r>
        <w:rPr>
          <w:rFonts w:hint="eastAsia"/>
        </w:rPr>
        <w:t>转矩</w:t>
      </w:r>
      <w:r w:rsidR="00EA7EEE">
        <w:rPr>
          <w:rFonts w:hint="eastAsia"/>
        </w:rPr>
        <w:t>，和一个方向垂直于盘面的推力</w:t>
      </w:r>
      <w:r w:rsidR="00C6620F">
        <w:rPr>
          <w:rFonts w:hint="eastAsia"/>
        </w:rPr>
        <w:t>，以及叶片旋转产生的陀螺力矩</w:t>
      </w:r>
      <w:r w:rsidR="00282FD5">
        <w:rPr>
          <w:rFonts w:hint="eastAsia"/>
        </w:rPr>
        <w:t>。</w:t>
      </w:r>
      <w:r w:rsidR="00C6620F">
        <w:rPr>
          <w:rFonts w:hint="eastAsia"/>
        </w:rPr>
        <w:t>陀螺力矩</w:t>
      </w:r>
      <w:r w:rsidR="00C6620F">
        <w:rPr>
          <w:rFonts w:hint="eastAsia"/>
        </w:rPr>
        <w:t>可以明显抑制浮式基础的运动响应，并且陀螺力矩主要受叶片质量分布和叶片转速的影响，该力矩可以在试验时控制与原型机保持相似</w:t>
      </w:r>
      <w:r w:rsidR="00AB659E">
        <w:rPr>
          <w:rFonts w:hint="eastAsia"/>
        </w:rPr>
        <w:t>，</w:t>
      </w:r>
      <w:r w:rsidR="00C6620F">
        <w:rPr>
          <w:rFonts w:hint="eastAsia"/>
        </w:rPr>
        <w:t>而叶轮转矩及</w:t>
      </w:r>
      <w:r w:rsidR="00AB659E">
        <w:rPr>
          <w:rFonts w:hint="eastAsia"/>
        </w:rPr>
        <w:t>推力则不容易满足相似。</w:t>
      </w:r>
      <w:r w:rsidR="00C6620F">
        <w:rPr>
          <w:rFonts w:hint="eastAsia"/>
        </w:rPr>
        <w:t>叶轮</w:t>
      </w:r>
      <w:r w:rsidR="00282FD5">
        <w:rPr>
          <w:rFonts w:hint="eastAsia"/>
        </w:rPr>
        <w:t>转矩会通过塔筒传导至浮式基础，从而</w:t>
      </w:r>
      <w:r w:rsidR="00EA7EEE">
        <w:rPr>
          <w:rFonts w:hint="eastAsia"/>
        </w:rPr>
        <w:t>影响</w:t>
      </w:r>
      <w:r w:rsidR="00282FD5">
        <w:rPr>
          <w:rFonts w:hint="eastAsia"/>
        </w:rPr>
        <w:t>浮式基础</w:t>
      </w:r>
      <w:r w:rsidR="00EA7EEE">
        <w:rPr>
          <w:rFonts w:hint="eastAsia"/>
        </w:rPr>
        <w:t>在风浪中</w:t>
      </w:r>
      <w:r w:rsidR="00282FD5">
        <w:rPr>
          <w:rFonts w:hint="eastAsia"/>
        </w:rPr>
        <w:t>的运动响应</w:t>
      </w:r>
      <w:r w:rsidR="00EA7EEE">
        <w:rPr>
          <w:rFonts w:hint="eastAsia"/>
        </w:rPr>
        <w:t>。而产生的推力会直接影响浮式基础纵摇运动响应。以某</w:t>
      </w:r>
      <w:r w:rsidR="00EA7EEE">
        <w:rPr>
          <w:rFonts w:hint="eastAsia"/>
        </w:rPr>
        <w:t>6MW</w:t>
      </w:r>
      <w:r w:rsidR="00EA7EEE">
        <w:rPr>
          <w:rFonts w:hint="eastAsia"/>
        </w:rPr>
        <w:t>浮式风力机为例</w:t>
      </w:r>
      <w:r w:rsidR="002723E2">
        <w:rPr>
          <w:rFonts w:hint="eastAsia"/>
        </w:rPr>
        <w:t>，</w:t>
      </w:r>
      <w:r w:rsidR="002723E2">
        <w:rPr>
          <w:rFonts w:hint="eastAsia"/>
        </w:rPr>
        <w:t>在额定工况下，叶轮推力达到最大值，为</w:t>
      </w:r>
      <w:r w:rsidR="002723E2">
        <w:rPr>
          <w:rFonts w:hint="eastAsia"/>
        </w:rPr>
        <w:t>891.7KN</w:t>
      </w:r>
      <w:r w:rsidR="002723E2">
        <w:rPr>
          <w:rFonts w:hint="eastAsia"/>
        </w:rPr>
        <w:t>，此时叶轮扭矩为</w:t>
      </w:r>
      <w:r w:rsidR="002723E2">
        <w:rPr>
          <w:rFonts w:hint="eastAsia"/>
        </w:rPr>
        <w:t>6163.6</w:t>
      </w:r>
      <w:r w:rsidR="002723E2" w:rsidRPr="00720168">
        <w:t xml:space="preserve"> </w:t>
      </w:r>
      <w:proofErr w:type="spellStart"/>
      <w:r w:rsidR="002723E2">
        <w:t>KN</w:t>
      </w:r>
      <w:r w:rsidR="002723E2">
        <w:rPr>
          <w:rFonts w:ascii="Calibri" w:hAnsi="Calibri" w:cs="Calibri"/>
        </w:rPr>
        <w:t>∙</w:t>
      </w:r>
      <w:r w:rsidR="002723E2">
        <w:t>m</w:t>
      </w:r>
      <w:proofErr w:type="spellEnd"/>
      <w:r w:rsidR="002723E2">
        <w:rPr>
          <w:rFonts w:hint="eastAsia"/>
        </w:rPr>
        <w:t>，叶</w:t>
      </w:r>
      <w:r w:rsidR="002723E2">
        <w:t>轮中心距水平面为</w:t>
      </w:r>
      <w:r w:rsidR="002723E2">
        <w:rPr>
          <w:rFonts w:hint="eastAsia"/>
        </w:rPr>
        <w:t>100m</w:t>
      </w:r>
      <w:r w:rsidR="002723E2">
        <w:rPr>
          <w:rFonts w:hint="eastAsia"/>
        </w:rPr>
        <w:t>，若</w:t>
      </w:r>
      <w:proofErr w:type="gramStart"/>
      <w:r w:rsidR="002723E2">
        <w:rPr>
          <w:rFonts w:hint="eastAsia"/>
        </w:rPr>
        <w:t>粗略</w:t>
      </w:r>
      <w:r w:rsidR="002723E2">
        <w:rPr>
          <w:rFonts w:hint="eastAsia"/>
        </w:rPr>
        <w:t>以</w:t>
      </w:r>
      <w:proofErr w:type="gramEnd"/>
      <w:r w:rsidR="002723E2">
        <w:rPr>
          <w:rFonts w:hint="eastAsia"/>
        </w:rPr>
        <w:t>静水面为参考，推力对平台的影响比上扭矩的对平台影响为</w:t>
      </w:r>
      <m:oMath>
        <m:f>
          <m:fPr>
            <m:ctrlPr>
              <w:rPr>
                <w:rFonts w:ascii="Cambria Math" w:hAnsi="Cambria Math"/>
              </w:rPr>
            </m:ctrlPr>
          </m:fPr>
          <m:num>
            <m:r>
              <w:rPr>
                <w:rFonts w:ascii="Cambria Math" w:hAnsi="Cambria Math"/>
              </w:rPr>
              <m:t>891.7×100</m:t>
            </m:r>
          </m:num>
          <m:den>
            <m:r>
              <w:rPr>
                <w:rFonts w:ascii="Cambria Math" w:hAnsi="Cambria Math"/>
              </w:rPr>
              <m:t>6163.6</m:t>
            </m:r>
          </m:den>
        </m:f>
        <m:r>
          <w:rPr>
            <w:rFonts w:ascii="Cambria Math" w:hAnsi="Cambria Math"/>
          </w:rPr>
          <m:t>≈14.5</m:t>
        </m:r>
      </m:oMath>
      <w:r w:rsidR="002723E2">
        <w:t>倍</w:t>
      </w:r>
      <w:r w:rsidR="002723E2">
        <w:rPr>
          <w:rFonts w:hint="eastAsia"/>
        </w:rPr>
        <w:t>。</w:t>
      </w:r>
      <w:r w:rsidR="00AB659E">
        <w:rPr>
          <w:rFonts w:hint="eastAsia"/>
        </w:rPr>
        <w:t>可见叶片产生的推力对平台的影响相比产</w:t>
      </w:r>
      <w:r w:rsidR="00AB659E">
        <w:rPr>
          <w:rFonts w:hint="eastAsia"/>
        </w:rPr>
        <w:lastRenderedPageBreak/>
        <w:t>生的转矩对平台的影响要大得多，形成了数量级的差距。对于叶轮推力和扭矩，保持两者同时与原型机相似十分困难。相关研究很少有设计模型叶片同时以推力和扭矩与原型机相似为设计目标</w:t>
      </w:r>
      <w:r w:rsidR="00641150">
        <w:fldChar w:fldCharType="begin"/>
      </w:r>
      <w:r w:rsidR="00641150">
        <w:instrText xml:space="preserve"> ADDIN NE.Ref.{F82F2C07-BF6A-43AE-9D9E-A214BCBCD0D7}</w:instrText>
      </w:r>
      <w:r w:rsidR="00641150">
        <w:fldChar w:fldCharType="separate"/>
      </w:r>
      <w:r w:rsidR="00641150">
        <w:rPr>
          <w:rFonts w:cs="Times New Roman"/>
          <w:color w:val="080000"/>
          <w:kern w:val="0"/>
          <w:szCs w:val="24"/>
          <w:vertAlign w:val="superscript"/>
        </w:rPr>
        <w:t>[3]</w:t>
      </w:r>
      <w:r w:rsidR="00641150">
        <w:fldChar w:fldCharType="end"/>
      </w:r>
      <w:r w:rsidR="00641150">
        <w:rPr>
          <w:rFonts w:hint="eastAsia"/>
        </w:rPr>
        <w:t>。因此本研究将聚焦于如何保持模型与原型机之间推力性能相似。</w:t>
      </w:r>
    </w:p>
    <w:p w:rsidR="001B0C26" w:rsidRDefault="001B0C26" w:rsidP="001B0C26">
      <w:pPr>
        <w:pStyle w:val="2"/>
        <w:ind w:left="240" w:right="240" w:firstLine="562"/>
      </w:pPr>
      <w:r>
        <w:rPr>
          <w:rFonts w:hint="eastAsia"/>
        </w:rPr>
        <w:t xml:space="preserve">2.3 </w:t>
      </w:r>
      <w:r w:rsidR="00082307">
        <w:rPr>
          <w:rFonts w:hint="eastAsia"/>
        </w:rPr>
        <w:t>叶轮推力分析</w:t>
      </w:r>
    </w:p>
    <w:p w:rsidR="00082307" w:rsidRDefault="00082307" w:rsidP="00082307">
      <w:pPr>
        <w:pStyle w:val="3"/>
        <w:ind w:firstLine="482"/>
      </w:pPr>
      <w:r>
        <w:rPr>
          <w:rFonts w:hint="eastAsia"/>
        </w:rPr>
        <w:t>2.</w:t>
      </w:r>
      <w:r>
        <w:t xml:space="preserve">3.1 </w:t>
      </w:r>
      <w:r>
        <w:t>模型叶轮推力小的原因</w:t>
      </w:r>
    </w:p>
    <w:p w:rsidR="00082307" w:rsidRPr="00082307" w:rsidRDefault="00082307" w:rsidP="00082307">
      <w:pPr>
        <w:pStyle w:val="3"/>
        <w:ind w:firstLine="482"/>
        <w:rPr>
          <w:rFonts w:hint="eastAsia"/>
        </w:rPr>
      </w:pPr>
      <w:r>
        <w:rPr>
          <w:rFonts w:hint="eastAsia"/>
        </w:rPr>
        <w:t>2.</w:t>
      </w:r>
      <w:r>
        <w:t xml:space="preserve">3.2 </w:t>
      </w:r>
      <w:r>
        <w:t>提高模型叶轮推力的方法</w:t>
      </w:r>
      <w:bookmarkStart w:id="2" w:name="_GoBack"/>
      <w:bookmarkEnd w:id="2"/>
    </w:p>
    <w:p w:rsidR="001B0C26" w:rsidRDefault="001B0C26" w:rsidP="001B0C26">
      <w:pPr>
        <w:pStyle w:val="2"/>
        <w:ind w:left="240" w:right="240" w:firstLine="562"/>
      </w:pPr>
      <w:r>
        <w:rPr>
          <w:rFonts w:hint="eastAsia"/>
        </w:rPr>
        <w:t xml:space="preserve">2.4 </w:t>
      </w:r>
      <w:r>
        <w:rPr>
          <w:rFonts w:hint="eastAsia"/>
        </w:rPr>
        <w:t>重新设计模型叶片方法</w:t>
      </w:r>
    </w:p>
    <w:p w:rsidR="00623F9D" w:rsidRDefault="00623F9D">
      <w:pPr>
        <w:widowControl/>
        <w:spacing w:line="240" w:lineRule="auto"/>
        <w:ind w:firstLineChars="0" w:firstLine="0"/>
        <w:jc w:val="left"/>
      </w:pPr>
      <w:r>
        <w:br w:type="page"/>
      </w:r>
    </w:p>
    <w:p w:rsidR="00641150" w:rsidRDefault="00170476" w:rsidP="00641150">
      <w:pPr>
        <w:autoSpaceDE w:val="0"/>
        <w:autoSpaceDN w:val="0"/>
        <w:adjustRightInd w:val="0"/>
        <w:spacing w:line="240" w:lineRule="auto"/>
        <w:ind w:firstLineChars="0" w:firstLine="0"/>
        <w:jc w:val="left"/>
        <w:rPr>
          <w:rFonts w:ascii="宋体" w:eastAsia="宋体" w:hAnsiTheme="minorHAnsi"/>
          <w:kern w:val="0"/>
          <w:szCs w:val="24"/>
        </w:rPr>
      </w:pPr>
      <w:r>
        <w:lastRenderedPageBreak/>
        <w:fldChar w:fldCharType="begin"/>
      </w:r>
      <w:r>
        <w:instrText xml:space="preserve"> ADDIN NE.Bib</w:instrText>
      </w:r>
      <w:r>
        <w:fldChar w:fldCharType="separate"/>
      </w:r>
    </w:p>
    <w:p w:rsidR="00641150" w:rsidRDefault="00641150" w:rsidP="00641150">
      <w:pPr>
        <w:autoSpaceDE w:val="0"/>
        <w:autoSpaceDN w:val="0"/>
        <w:adjustRightInd w:val="0"/>
        <w:spacing w:line="240" w:lineRule="auto"/>
        <w:ind w:firstLineChars="0" w:firstLine="0"/>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641150" w:rsidRDefault="00641150" w:rsidP="00641150">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[1] </w:t>
      </w:r>
      <w:bookmarkStart w:id="3" w:name="_nebB0BE1B86_1C36_4ABE_884D_C4916B2642A2"/>
      <w:r>
        <w:rPr>
          <w:rFonts w:ascii="宋体" w:eastAsia="宋体" w:hAnsiTheme="minorHAnsi" w:cs="宋体" w:hint="eastAsia"/>
          <w:color w:val="000000"/>
          <w:kern w:val="0"/>
          <w:sz w:val="20"/>
          <w:szCs w:val="20"/>
        </w:rPr>
        <w:t>盛振邦，</w:t>
      </w:r>
      <w:proofErr w:type="gramStart"/>
      <w:r>
        <w:rPr>
          <w:rFonts w:ascii="宋体" w:eastAsia="宋体" w:hAnsiTheme="minorHAnsi" w:cs="宋体" w:hint="eastAsia"/>
          <w:color w:val="000000"/>
          <w:kern w:val="0"/>
          <w:sz w:val="20"/>
          <w:szCs w:val="20"/>
        </w:rPr>
        <w:t>肖龙飞</w:t>
      </w:r>
      <w:proofErr w:type="gramEnd"/>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深海海洋平台混合模型试验技术</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上海造船</w:t>
      </w:r>
      <w:r>
        <w:rPr>
          <w:rFonts w:eastAsia="宋体" w:cs="Times New Roman"/>
          <w:color w:val="000000"/>
          <w:kern w:val="0"/>
          <w:sz w:val="20"/>
          <w:szCs w:val="20"/>
        </w:rPr>
        <w:t>. 2003(01): 12-14.</w:t>
      </w:r>
      <w:bookmarkEnd w:id="3"/>
    </w:p>
    <w:p w:rsidR="00641150" w:rsidRDefault="00641150" w:rsidP="00641150">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[2] </w:t>
      </w:r>
      <w:r>
        <w:rPr>
          <w:rFonts w:ascii="宋体" w:eastAsia="宋体" w:hAnsiTheme="minorHAnsi" w:cs="宋体" w:hint="eastAsia"/>
          <w:color w:val="000000"/>
          <w:kern w:val="0"/>
          <w:sz w:val="20"/>
          <w:szCs w:val="20"/>
        </w:rPr>
        <w:t>郭子伟，孟龙，赵永生，等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海上浮式风机水池模型试验方法及其研究进展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中国海洋平台</w:t>
      </w:r>
      <w:r>
        <w:rPr>
          <w:rFonts w:eastAsia="宋体" w:cs="Times New Roman"/>
          <w:color w:val="000000"/>
          <w:kern w:val="0"/>
          <w:sz w:val="20"/>
          <w:szCs w:val="20"/>
        </w:rPr>
        <w:t>. 2016(06): 1-8.</w:t>
      </w:r>
    </w:p>
    <w:p w:rsidR="00641150" w:rsidRDefault="00641150" w:rsidP="00641150">
      <w:pPr>
        <w:autoSpaceDE w:val="0"/>
        <w:autoSpaceDN w:val="0"/>
        <w:adjustRightInd w:val="0"/>
        <w:spacing w:line="240" w:lineRule="auto"/>
        <w:ind w:firstLineChars="0" w:firstLine="0"/>
        <w:rPr>
          <w:rFonts w:ascii="宋体" w:eastAsia="宋体" w:hAnsiTheme="minorHAnsi"/>
          <w:kern w:val="0"/>
          <w:szCs w:val="24"/>
        </w:rPr>
      </w:pPr>
      <w:r>
        <w:rPr>
          <w:rFonts w:eastAsia="宋体" w:cs="Times New Roman"/>
          <w:color w:val="000000"/>
          <w:kern w:val="0"/>
          <w:sz w:val="20"/>
          <w:szCs w:val="20"/>
        </w:rPr>
        <w:t xml:space="preserve">[3] </w:t>
      </w:r>
      <w:bookmarkStart w:id="4" w:name="_neb690A18E5_30D2_4F71_9363_7823F58F9D02"/>
      <w:r>
        <w:rPr>
          <w:rFonts w:eastAsia="宋体" w:cs="Times New Roman"/>
          <w:color w:val="000000"/>
          <w:kern w:val="0"/>
          <w:sz w:val="20"/>
          <w:szCs w:val="20"/>
        </w:rPr>
        <w:t xml:space="preserve">de </w:t>
      </w:r>
      <w:proofErr w:type="spellStart"/>
      <w:r>
        <w:rPr>
          <w:rFonts w:eastAsia="宋体" w:cs="Times New Roman"/>
          <w:color w:val="000000"/>
          <w:kern w:val="0"/>
          <w:sz w:val="20"/>
          <w:szCs w:val="20"/>
        </w:rPr>
        <w:t>Ridder</w:t>
      </w:r>
      <w:proofErr w:type="spellEnd"/>
      <w:r>
        <w:rPr>
          <w:rFonts w:eastAsia="宋体" w:cs="Times New Roman"/>
          <w:color w:val="000000"/>
          <w:kern w:val="0"/>
          <w:sz w:val="20"/>
          <w:szCs w:val="20"/>
        </w:rPr>
        <w:t xml:space="preserve"> E, Otto W, Zondervan G, et al. Development of a scaled-down floating wind turbine for offshore basin </w:t>
      </w:r>
      <w:proofErr w:type="gramStart"/>
      <w:r>
        <w:rPr>
          <w:rFonts w:eastAsia="宋体" w:cs="Times New Roman"/>
          <w:color w:val="000000"/>
          <w:kern w:val="0"/>
          <w:sz w:val="20"/>
          <w:szCs w:val="20"/>
        </w:rPr>
        <w:t>testing[</w:t>
      </w:r>
      <w:proofErr w:type="gramEnd"/>
      <w:r>
        <w:rPr>
          <w:rFonts w:eastAsia="宋体" w:cs="Times New Roman"/>
          <w:color w:val="000000"/>
          <w:kern w:val="0"/>
          <w:sz w:val="20"/>
          <w:szCs w:val="20"/>
        </w:rPr>
        <w:t>Z]. American Society of Mechanical Engineers, 2014V9A.</w:t>
      </w:r>
      <w:bookmarkEnd w:id="4"/>
    </w:p>
    <w:p w:rsidR="00641150" w:rsidRDefault="00170476" w:rsidP="00641150">
      <w:pPr>
        <w:autoSpaceDE w:val="0"/>
        <w:autoSpaceDN w:val="0"/>
        <w:adjustRightInd w:val="0"/>
        <w:spacing w:line="240" w:lineRule="auto"/>
        <w:ind w:firstLineChars="0" w:firstLine="0"/>
        <w:jc w:val="left"/>
        <w:rPr>
          <w:rFonts w:cs="Times New Roman"/>
          <w:kern w:val="0"/>
          <w:szCs w:val="24"/>
        </w:rPr>
      </w:pPr>
      <w:r>
        <w:fldChar w:fldCharType="end"/>
      </w:r>
      <w:r>
        <w:fldChar w:fldCharType="begin"/>
      </w:r>
      <w:r>
        <w:instrText xml:space="preserve"> ADDIN NE.Rep</w:instrText>
      </w:r>
      <w:r>
        <w:fldChar w:fldCharType="separate"/>
      </w:r>
    </w:p>
    <w:p w:rsidR="00641150" w:rsidRDefault="00641150" w:rsidP="00641150">
      <w:pPr>
        <w:autoSpaceDE w:val="0"/>
        <w:autoSpaceDN w:val="0"/>
        <w:adjustRightInd w:val="0"/>
        <w:spacing w:line="240" w:lineRule="auto"/>
        <w:ind w:firstLineChars="0" w:firstLine="0"/>
        <w:jc w:val="center"/>
        <w:rPr>
          <w:rFonts w:cs="Times New Roman"/>
          <w:color w:val="000000"/>
          <w:kern w:val="0"/>
          <w:szCs w:val="24"/>
        </w:rPr>
      </w:pPr>
      <w:r>
        <w:rPr>
          <w:rFonts w:cs="Times New Roman"/>
          <w:b/>
          <w:bCs/>
          <w:color w:val="FF0000"/>
          <w:kern w:val="0"/>
          <w:szCs w:val="24"/>
        </w:rPr>
        <w:t>校对报告</w:t>
      </w:r>
    </w:p>
    <w:p w:rsidR="00641150" w:rsidRDefault="00641150" w:rsidP="00641150">
      <w:pPr>
        <w:autoSpaceDE w:val="0"/>
        <w:autoSpaceDN w:val="0"/>
        <w:adjustRightInd w:val="0"/>
        <w:spacing w:line="240" w:lineRule="auto"/>
        <w:ind w:firstLineChars="0" w:firstLine="0"/>
        <w:jc w:val="center"/>
        <w:rPr>
          <w:rFonts w:cs="Times New Roman"/>
          <w:kern w:val="0"/>
          <w:szCs w:val="24"/>
        </w:rPr>
      </w:pPr>
    </w:p>
    <w:p w:rsidR="00641150" w:rsidRDefault="00641150" w:rsidP="00641150">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当前使用的样式是</w:t>
      </w:r>
      <w:r>
        <w:rPr>
          <w:rFonts w:cs="Times New Roman"/>
          <w:color w:val="000000"/>
          <w:kern w:val="0"/>
          <w:szCs w:val="24"/>
        </w:rPr>
        <w:t xml:space="preserve"> [Advances in Atmospheric Sciences</w:t>
      </w:r>
      <w:r>
        <w:rPr>
          <w:rFonts w:cs="Times New Roman"/>
          <w:color w:val="000000"/>
          <w:kern w:val="0"/>
          <w:szCs w:val="24"/>
        </w:rPr>
        <w:t>（大气科学进展）</w:t>
      </w:r>
      <w:r>
        <w:rPr>
          <w:rFonts w:cs="Times New Roman"/>
          <w:color w:val="000000"/>
          <w:kern w:val="0"/>
          <w:szCs w:val="24"/>
        </w:rPr>
        <w:t>]</w:t>
      </w:r>
    </w:p>
    <w:p w:rsidR="00641150" w:rsidRDefault="00641150" w:rsidP="00641150">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当前文档包含的题录共</w:t>
      </w:r>
      <w:r>
        <w:rPr>
          <w:rFonts w:cs="Times New Roman"/>
          <w:color w:val="000000"/>
          <w:kern w:val="0"/>
          <w:szCs w:val="24"/>
        </w:rPr>
        <w:t>3</w:t>
      </w:r>
      <w:r>
        <w:rPr>
          <w:rFonts w:cs="Times New Roman"/>
          <w:color w:val="000000"/>
          <w:kern w:val="0"/>
          <w:szCs w:val="24"/>
        </w:rPr>
        <w:t>条</w:t>
      </w:r>
    </w:p>
    <w:p w:rsidR="00641150" w:rsidRDefault="00641150" w:rsidP="00641150">
      <w:pPr>
        <w:autoSpaceDE w:val="0"/>
        <w:autoSpaceDN w:val="0"/>
        <w:adjustRightInd w:val="0"/>
        <w:spacing w:line="240" w:lineRule="auto"/>
        <w:ind w:firstLineChars="0" w:firstLine="0"/>
        <w:jc w:val="left"/>
        <w:rPr>
          <w:rFonts w:cs="Times New Roman"/>
          <w:color w:val="000000"/>
          <w:kern w:val="0"/>
          <w:szCs w:val="24"/>
        </w:rPr>
      </w:pPr>
      <w:r>
        <w:rPr>
          <w:rFonts w:cs="Times New Roman"/>
          <w:color w:val="000000"/>
          <w:kern w:val="0"/>
          <w:szCs w:val="24"/>
        </w:rPr>
        <w:t>有</w:t>
      </w:r>
      <w:r>
        <w:rPr>
          <w:rFonts w:cs="Times New Roman"/>
          <w:color w:val="000000"/>
          <w:kern w:val="0"/>
          <w:szCs w:val="24"/>
        </w:rPr>
        <w:t>0</w:t>
      </w:r>
      <w:r>
        <w:rPr>
          <w:rFonts w:cs="Times New Roman"/>
          <w:color w:val="000000"/>
          <w:kern w:val="0"/>
          <w:szCs w:val="24"/>
        </w:rPr>
        <w:t>条题录存在必填字段内容缺失的问题</w:t>
      </w:r>
    </w:p>
    <w:p w:rsidR="00DA574C" w:rsidRPr="001B0C26" w:rsidRDefault="00641150" w:rsidP="00170476">
      <w:pPr>
        <w:pStyle w:val="2"/>
        <w:ind w:left="240" w:right="240" w:firstLine="562"/>
      </w:pPr>
      <w:r>
        <w:rPr>
          <w:rFonts w:cs="Times New Roman"/>
          <w:color w:val="000000"/>
          <w:kern w:val="0"/>
          <w:szCs w:val="24"/>
        </w:rPr>
        <w:t>所有题录的数据正常</w:t>
      </w:r>
      <w:r w:rsidR="00170476">
        <w:fldChar w:fldCharType="end"/>
      </w:r>
    </w:p>
    <w:sectPr w:rsidR="00DA574C" w:rsidRPr="001B0C2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D8F" w:rsidRDefault="001A3D8F" w:rsidP="00FC6B4A">
      <w:pPr>
        <w:spacing w:line="240" w:lineRule="auto"/>
        <w:ind w:firstLine="480"/>
      </w:pPr>
      <w:r>
        <w:separator/>
      </w:r>
    </w:p>
  </w:endnote>
  <w:endnote w:type="continuationSeparator" w:id="0">
    <w:p w:rsidR="001A3D8F" w:rsidRDefault="001A3D8F" w:rsidP="00FC6B4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D8F" w:rsidRDefault="001A3D8F" w:rsidP="00FC6B4A">
      <w:pPr>
        <w:spacing w:line="240" w:lineRule="auto"/>
        <w:ind w:firstLine="480"/>
      </w:pPr>
      <w:r>
        <w:separator/>
      </w:r>
    </w:p>
  </w:footnote>
  <w:footnote w:type="continuationSeparator" w:id="0">
    <w:p w:rsidR="001A3D8F" w:rsidRDefault="001A3D8F" w:rsidP="00FC6B4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4A" w:rsidRDefault="00FC6B4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991"/>
    <w:multiLevelType w:val="hybridMultilevel"/>
    <w:tmpl w:val="D3D4E9E2"/>
    <w:lvl w:ilvl="0" w:tplc="29D675B4">
      <w:start w:val="1"/>
      <w:numFmt w:val="japaneseCounting"/>
      <w:lvlText w:val="第%1章"/>
      <w:lvlJc w:val="left"/>
      <w:pPr>
        <w:ind w:left="1365" w:hanging="115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3B1B3F99"/>
    <w:multiLevelType w:val="multilevel"/>
    <w:tmpl w:val="365827AC"/>
    <w:lvl w:ilvl="0">
      <w:start w:val="5"/>
      <w:numFmt w:val="decimal"/>
      <w:lvlText w:val="%1"/>
      <w:lvlJc w:val="left"/>
      <w:pPr>
        <w:ind w:left="390" w:hanging="390"/>
      </w:pPr>
      <w:rPr>
        <w:rFonts w:asciiTheme="minorHAnsi" w:hAnsiTheme="minorHAnsi" w:cstheme="minorBidi" w:hint="default"/>
        <w:sz w:val="32"/>
      </w:rPr>
    </w:lvl>
    <w:lvl w:ilvl="1">
      <w:start w:val="3"/>
      <w:numFmt w:val="decimal"/>
      <w:lvlText w:val="%1.%2"/>
      <w:lvlJc w:val="left"/>
      <w:pPr>
        <w:ind w:left="930" w:hanging="720"/>
      </w:pPr>
      <w:rPr>
        <w:rFonts w:asciiTheme="minorHAnsi" w:hAnsiTheme="minorHAnsi" w:cstheme="minorBidi" w:hint="default"/>
        <w:sz w:val="32"/>
      </w:rPr>
    </w:lvl>
    <w:lvl w:ilvl="2">
      <w:start w:val="1"/>
      <w:numFmt w:val="decimal"/>
      <w:lvlText w:val="%1.%2.%3"/>
      <w:lvlJc w:val="left"/>
      <w:pPr>
        <w:ind w:left="1140" w:hanging="720"/>
      </w:pPr>
      <w:rPr>
        <w:rFonts w:asciiTheme="minorHAnsi" w:hAnsiTheme="minorHAnsi" w:cstheme="minorBidi" w:hint="default"/>
        <w:sz w:val="32"/>
      </w:rPr>
    </w:lvl>
    <w:lvl w:ilvl="3">
      <w:start w:val="1"/>
      <w:numFmt w:val="decimal"/>
      <w:lvlText w:val="%1.%2.%3.%4"/>
      <w:lvlJc w:val="left"/>
      <w:pPr>
        <w:ind w:left="1710" w:hanging="1080"/>
      </w:pPr>
      <w:rPr>
        <w:rFonts w:asciiTheme="minorHAnsi" w:hAnsiTheme="minorHAnsi" w:cstheme="minorBidi" w:hint="default"/>
        <w:sz w:val="32"/>
      </w:rPr>
    </w:lvl>
    <w:lvl w:ilvl="4">
      <w:start w:val="1"/>
      <w:numFmt w:val="decimal"/>
      <w:lvlText w:val="%1.%2.%3.%4.%5"/>
      <w:lvlJc w:val="left"/>
      <w:pPr>
        <w:ind w:left="2280" w:hanging="1440"/>
      </w:pPr>
      <w:rPr>
        <w:rFonts w:asciiTheme="minorHAnsi" w:hAnsiTheme="minorHAnsi" w:cstheme="minorBidi" w:hint="default"/>
        <w:sz w:val="32"/>
      </w:rPr>
    </w:lvl>
    <w:lvl w:ilvl="5">
      <w:start w:val="1"/>
      <w:numFmt w:val="decimal"/>
      <w:lvlText w:val="%1.%2.%3.%4.%5.%6"/>
      <w:lvlJc w:val="left"/>
      <w:pPr>
        <w:ind w:left="2490" w:hanging="1440"/>
      </w:pPr>
      <w:rPr>
        <w:rFonts w:asciiTheme="minorHAnsi" w:hAnsiTheme="minorHAnsi" w:cstheme="minorBidi" w:hint="default"/>
        <w:sz w:val="32"/>
      </w:rPr>
    </w:lvl>
    <w:lvl w:ilvl="6">
      <w:start w:val="1"/>
      <w:numFmt w:val="decimal"/>
      <w:lvlText w:val="%1.%2.%3.%4.%5.%6.%7"/>
      <w:lvlJc w:val="left"/>
      <w:pPr>
        <w:ind w:left="3060" w:hanging="1800"/>
      </w:pPr>
      <w:rPr>
        <w:rFonts w:asciiTheme="minorHAnsi" w:hAnsiTheme="minorHAnsi" w:cstheme="minorBidi" w:hint="default"/>
        <w:sz w:val="32"/>
      </w:rPr>
    </w:lvl>
    <w:lvl w:ilvl="7">
      <w:start w:val="1"/>
      <w:numFmt w:val="decimal"/>
      <w:lvlText w:val="%1.%2.%3.%4.%5.%6.%7.%8"/>
      <w:lvlJc w:val="left"/>
      <w:pPr>
        <w:ind w:left="3630" w:hanging="2160"/>
      </w:pPr>
      <w:rPr>
        <w:rFonts w:asciiTheme="minorHAnsi" w:hAnsiTheme="minorHAnsi" w:cstheme="minorBidi" w:hint="default"/>
        <w:sz w:val="32"/>
      </w:rPr>
    </w:lvl>
    <w:lvl w:ilvl="8">
      <w:start w:val="1"/>
      <w:numFmt w:val="decimal"/>
      <w:lvlText w:val="%1.%2.%3.%4.%5.%6.%7.%8.%9"/>
      <w:lvlJc w:val="left"/>
      <w:pPr>
        <w:ind w:left="3840" w:hanging="2160"/>
      </w:pPr>
      <w:rPr>
        <w:rFonts w:asciiTheme="minorHAnsi" w:hAnsiTheme="minorHAnsi" w:cstheme="minorBidi" w:hint="default"/>
        <w:sz w:val="32"/>
      </w:rPr>
    </w:lvl>
  </w:abstractNum>
  <w:abstractNum w:abstractNumId="2">
    <w:nsid w:val="3E742BE5"/>
    <w:multiLevelType w:val="hybridMultilevel"/>
    <w:tmpl w:val="D3D4E9E2"/>
    <w:lvl w:ilvl="0" w:tplc="29D675B4">
      <w:start w:val="1"/>
      <w:numFmt w:val="japaneseCounting"/>
      <w:lvlText w:val="第%1章"/>
      <w:lvlJc w:val="left"/>
      <w:pPr>
        <w:ind w:left="3708" w:hanging="1155"/>
      </w:pPr>
      <w:rPr>
        <w:rFonts w:hint="default"/>
      </w:rPr>
    </w:lvl>
    <w:lvl w:ilvl="1" w:tplc="04090019" w:tentative="1">
      <w:start w:val="1"/>
      <w:numFmt w:val="lowerLetter"/>
      <w:lvlText w:val="%2)"/>
      <w:lvlJc w:val="left"/>
      <w:pPr>
        <w:ind w:left="3393" w:hanging="420"/>
      </w:pPr>
    </w:lvl>
    <w:lvl w:ilvl="2" w:tplc="0409001B" w:tentative="1">
      <w:start w:val="1"/>
      <w:numFmt w:val="lowerRoman"/>
      <w:lvlText w:val="%3."/>
      <w:lvlJc w:val="right"/>
      <w:pPr>
        <w:ind w:left="3813" w:hanging="420"/>
      </w:pPr>
    </w:lvl>
    <w:lvl w:ilvl="3" w:tplc="0409000F" w:tentative="1">
      <w:start w:val="1"/>
      <w:numFmt w:val="decimal"/>
      <w:lvlText w:val="%4."/>
      <w:lvlJc w:val="left"/>
      <w:pPr>
        <w:ind w:left="4233" w:hanging="420"/>
      </w:pPr>
    </w:lvl>
    <w:lvl w:ilvl="4" w:tplc="04090019" w:tentative="1">
      <w:start w:val="1"/>
      <w:numFmt w:val="lowerLetter"/>
      <w:lvlText w:val="%5)"/>
      <w:lvlJc w:val="left"/>
      <w:pPr>
        <w:ind w:left="4653" w:hanging="420"/>
      </w:pPr>
    </w:lvl>
    <w:lvl w:ilvl="5" w:tplc="0409001B" w:tentative="1">
      <w:start w:val="1"/>
      <w:numFmt w:val="lowerRoman"/>
      <w:lvlText w:val="%6."/>
      <w:lvlJc w:val="right"/>
      <w:pPr>
        <w:ind w:left="5073" w:hanging="420"/>
      </w:pPr>
    </w:lvl>
    <w:lvl w:ilvl="6" w:tplc="0409000F" w:tentative="1">
      <w:start w:val="1"/>
      <w:numFmt w:val="decimal"/>
      <w:lvlText w:val="%7."/>
      <w:lvlJc w:val="left"/>
      <w:pPr>
        <w:ind w:left="5493" w:hanging="420"/>
      </w:pPr>
    </w:lvl>
    <w:lvl w:ilvl="7" w:tplc="04090019" w:tentative="1">
      <w:start w:val="1"/>
      <w:numFmt w:val="lowerLetter"/>
      <w:lvlText w:val="%8)"/>
      <w:lvlJc w:val="left"/>
      <w:pPr>
        <w:ind w:left="5913" w:hanging="420"/>
      </w:pPr>
    </w:lvl>
    <w:lvl w:ilvl="8" w:tplc="0409001B" w:tentative="1">
      <w:start w:val="1"/>
      <w:numFmt w:val="lowerRoman"/>
      <w:lvlText w:val="%9."/>
      <w:lvlJc w:val="right"/>
      <w:pPr>
        <w:ind w:left="6333" w:hanging="420"/>
      </w:pPr>
    </w:lvl>
  </w:abstractNum>
  <w:abstractNum w:abstractNumId="3">
    <w:nsid w:val="69496E53"/>
    <w:multiLevelType w:val="hybridMultilevel"/>
    <w:tmpl w:val="6A1643C6"/>
    <w:lvl w:ilvl="0" w:tplc="AC78F6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2A4B878-ED64-4697-9E43-1F3BC2BD4DC6}" w:val=" ADDIN NE.Ref.{02A4B878-ED64-4697-9E43-1F3BC2BD4DC6}&lt;Citation&gt;&lt;Group&gt;&lt;References&gt;&lt;Item&gt;&lt;ID&gt;509&lt;/ID&gt;&lt;UID&gt;{6ACE88BA-28F8-4552-B592-EBB1ED57B450}&lt;/UID&gt;&lt;Title&gt;海上浮式风机水池模型试验方法及其研究进展&lt;/Title&gt;&lt;Template&gt;Journal Article&lt;/Template&gt;&lt;Star&gt;0&lt;/Star&gt;&lt;Tag&gt;0&lt;/Tag&gt;&lt;Author&gt;郭子伟; 孟龙; 赵永生; 何炎平&lt;/Author&gt;&lt;Year&gt;2016&lt;/Year&gt;&lt;Details&gt;&lt;_language&gt;Chinese&lt;/_language&gt;&lt;_created&gt;61804646&lt;/_created&gt;&lt;_modified&gt;61804646&lt;/_modified&gt;&lt;_url&gt;http://kns.cnki.net/KCMS/detail/detail.aspx?FileName=ZGHY201606001&amp;amp;DbName=CJFQ2016&lt;/_url&gt;&lt;_journal&gt;中国海洋平台&lt;/_journal&gt;&lt;_issue&gt;06&lt;/_issue&gt;&lt;_pages&gt;1-8+14&lt;/_pages&gt;&lt;_date&gt;61531200&lt;/_date&gt;&lt;_keywords&gt;海上浮式风力发电机;模型试验;相似准则;试验工况&lt;/_keywords&gt;&lt;_author_aff&gt;上海交通大学海洋工程国家重点实验室;高新船舶与深海开发装备协同创新中心(船海协创中心);上海交通大学船舶海洋与建筑工程学院;&lt;/_author_aff&gt;&lt;_db_provider&gt;CNKI: 期刊&lt;/_db_provider&gt;&lt;_accessed&gt;61804646&lt;/_accessed&gt;&lt;_db_updated&gt;CNKI - Reference&lt;/_db_updated&gt;&lt;_collection_scope&gt;中国科技核心期刊;&lt;/_collection_scope&gt;&lt;_translated_author&gt;Guo, Ziwei;Meng, Long;Zhao, Yongsheng;He, Yanping&lt;/_translated_author&gt;&lt;/Details&gt;&lt;Extra&gt;&lt;DBUID&gt;{F96A950B-833F-4880-A151-76DA2D6A2879}&lt;/DBUID&gt;&lt;/Extra&gt;&lt;/Item&gt;&lt;/References&gt;&lt;/Group&gt;&lt;/Citation&gt;_x000a_"/>
    <w:docVar w:name="NE.Ref{90F981D0-4B04-45B2-8569-A63FE9D13E33}" w:val=" ADDIN NE.Ref.{90F981D0-4B04-45B2-8569-A63FE9D13E33}&lt;Citation&gt;&lt;Group&gt;&lt;References&gt;&lt;Item&gt;&lt;ID&gt;508&lt;/ID&gt;&lt;UID&gt;{B0BE1B86-1C36-4ABE-884D-C4916B2642A2}&lt;/UID&gt;&lt;Title&gt;深海海洋平台混合模型试验技术&lt;/Title&gt;&lt;Template&gt;Journal Article&lt;/Template&gt;&lt;Star&gt;0&lt;/Star&gt;&lt;Tag&gt;0&lt;/Tag&gt;&lt;Author&gt;盛振邦; 肖龙飞&lt;/Author&gt;&lt;Year&gt;2003&lt;/Year&gt;&lt;Details&gt;&lt;_language&gt;Chinese&lt;/_language&gt;&lt;_created&gt;61804541&lt;/_created&gt;&lt;_modified&gt;61804541&lt;/_modified&gt;&lt;_url&gt;http://kns.cnki.net/KCMS/detail/detail.aspx?FileName=SHZC200301001&amp;amp;DbName=CJFQ2003&lt;/_url&gt;&lt;_journal&gt;上海造船&lt;/_journal&gt;&lt;_issue&gt;01&lt;/_issue&gt;&lt;_pages&gt;12-14+2&lt;/_pages&gt;&lt;_date&gt;54322560&lt;/_date&gt;&lt;_keywords&gt;混合模型;试验技术;深海平台;海洋工程&lt;/_keywords&gt;&lt;_author_aff&gt;上海交通大学海洋工程国家重点实验室;上海交通大学海洋工程国家重点实验室&lt;/_author_aff&gt;&lt;_db_provider&gt;CNKI: 期刊&lt;/_db_provider&gt;&lt;_accessed&gt;61804541&lt;/_accessed&gt;&lt;_db_updated&gt;CNKI - Reference&lt;/_db_updated&gt;&lt;_translated_author&gt;Sheng, Zhenbang;Xiao, Longfei&lt;/_translated_author&gt;&lt;/Details&gt;&lt;Extra&gt;&lt;DBUID&gt;{F96A950B-833F-4880-A151-76DA2D6A2879}&lt;/DBUID&gt;&lt;/Extra&gt;&lt;/Item&gt;&lt;/References&gt;&lt;/Group&gt;&lt;/Citation&gt;_x000a_"/>
    <w:docVar w:name="NE.Ref{F82F2C07-BF6A-43AE-9D9E-A214BCBCD0D7}" w:val=" ADDIN NE.Ref.{F82F2C07-BF6A-43AE-9D9E-A214BCBCD0D7}&lt;Citation&gt;&lt;Group&gt;&lt;References&gt;&lt;Item&gt;&lt;ID&gt;421&lt;/ID&gt;&lt;UID&gt;{690A18E5-30D2-4F71-9363-7823F58F9D02}&lt;/UID&gt;&lt;Title&gt;Development of a scaled-down floating wind turbine for offshore basin testing&lt;/Title&gt;&lt;Template&gt;Conference Paper&lt;/Template&gt;&lt;Star&gt;0&lt;/Star&gt;&lt;Tag&gt;3&lt;/Tag&gt;&lt;Author&gt;de Ridder, Erik-Jan; Otto, William; Zondervan, Gert-Jan; Huijs, Fons; Vaz, Guilherme&lt;/Author&gt;&lt;Year&gt;2014&lt;/Year&gt;&lt;Details&gt;&lt;_created&gt;61099016&lt;/_created&gt;&lt;_db_updated&gt;GoogleScholar&lt;/_db_updated&gt;&lt;_modified&gt;61099018&lt;/_modified&gt;&lt;_pages&gt;V09AT09A027--V09AT09A027&lt;/_pages&gt;&lt;_publisher&gt;American Society of Mechanical Engineers&lt;/_publisher&gt;&lt;_tertiary_title&gt;ASME 2014 33rd International Conference on Ocean, Offshore and Arctic Engineering&lt;/_tertiary_title&gt;&lt;/Details&gt;&lt;Extra&gt;&lt;DBUID&gt;{F96A950B-833F-4880-A151-76DA2D6A2879}&lt;/DBUID&gt;&lt;/Extra&gt;&lt;/Item&gt;&lt;/References&gt;&lt;/Group&gt;&lt;/Citation&gt;_x000a_"/>
    <w:docVar w:name="ne_docsoft" w:val="MSWord"/>
    <w:docVar w:name="ne_docversion" w:val="NoteExpress 2.0"/>
    <w:docVar w:name="ne_stylename" w:val="Advances in Atmospheric Sciences（大气科学进展）"/>
  </w:docVars>
  <w:rsids>
    <w:rsidRoot w:val="00DF04F4"/>
    <w:rsid w:val="000144A9"/>
    <w:rsid w:val="00082307"/>
    <w:rsid w:val="00170476"/>
    <w:rsid w:val="001822CC"/>
    <w:rsid w:val="001A3D8F"/>
    <w:rsid w:val="001B0C26"/>
    <w:rsid w:val="001E4010"/>
    <w:rsid w:val="001E68AA"/>
    <w:rsid w:val="00240CA3"/>
    <w:rsid w:val="002723E2"/>
    <w:rsid w:val="00282FD5"/>
    <w:rsid w:val="002C2A61"/>
    <w:rsid w:val="00350BD9"/>
    <w:rsid w:val="00361AEB"/>
    <w:rsid w:val="00425CED"/>
    <w:rsid w:val="00442567"/>
    <w:rsid w:val="00623F9D"/>
    <w:rsid w:val="00641150"/>
    <w:rsid w:val="00746590"/>
    <w:rsid w:val="00763FEF"/>
    <w:rsid w:val="007A70CD"/>
    <w:rsid w:val="007C2853"/>
    <w:rsid w:val="0085235C"/>
    <w:rsid w:val="00881559"/>
    <w:rsid w:val="009C061C"/>
    <w:rsid w:val="00A00D68"/>
    <w:rsid w:val="00A801C0"/>
    <w:rsid w:val="00AB659E"/>
    <w:rsid w:val="00B364E7"/>
    <w:rsid w:val="00C4496D"/>
    <w:rsid w:val="00C6620F"/>
    <w:rsid w:val="00D37419"/>
    <w:rsid w:val="00DA574C"/>
    <w:rsid w:val="00DB7184"/>
    <w:rsid w:val="00DE2935"/>
    <w:rsid w:val="00DF04F4"/>
    <w:rsid w:val="00EA7EEE"/>
    <w:rsid w:val="00FB3CBF"/>
    <w:rsid w:val="00FC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8B82C-B88E-4404-8B42-BAAD34A7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0CD"/>
    <w:pPr>
      <w:widowControl w:val="0"/>
      <w:spacing w:line="360" w:lineRule="auto"/>
      <w:ind w:firstLineChars="200" w:firstLine="200"/>
      <w:jc w:val="both"/>
    </w:pPr>
    <w:rPr>
      <w:rFonts w:ascii="Times New Roman" w:hAnsi="Times New Roman"/>
      <w:sz w:val="24"/>
    </w:rPr>
  </w:style>
  <w:style w:type="paragraph" w:styleId="1">
    <w:name w:val="heading 1"/>
    <w:aliases w:val="章标题一"/>
    <w:basedOn w:val="a"/>
    <w:next w:val="a"/>
    <w:link w:val="1Char"/>
    <w:uiPriority w:val="9"/>
    <w:qFormat/>
    <w:rsid w:val="00DF04F4"/>
    <w:pPr>
      <w:keepNext/>
      <w:keepLines/>
      <w:spacing w:before="120" w:after="120" w:line="578" w:lineRule="auto"/>
      <w:ind w:leftChars="100" w:left="210" w:rightChars="100" w:right="100"/>
      <w:jc w:val="center"/>
      <w:outlineLvl w:val="0"/>
    </w:pPr>
    <w:rPr>
      <w:rFonts w:eastAsia="黑体"/>
      <w:b/>
      <w:bCs/>
      <w:kern w:val="44"/>
      <w:sz w:val="32"/>
      <w:szCs w:val="44"/>
    </w:rPr>
  </w:style>
  <w:style w:type="paragraph" w:styleId="2">
    <w:name w:val="heading 2"/>
    <w:aliases w:val="二级标题一"/>
    <w:basedOn w:val="a"/>
    <w:next w:val="a"/>
    <w:link w:val="2Char"/>
    <w:uiPriority w:val="9"/>
    <w:unhideWhenUsed/>
    <w:qFormat/>
    <w:rsid w:val="001E4010"/>
    <w:pPr>
      <w:keepNext/>
      <w:keepLines/>
      <w:spacing w:before="120" w:after="120" w:line="416" w:lineRule="auto"/>
      <w:ind w:leftChars="100" w:left="100" w:rightChars="100" w:right="100"/>
      <w:outlineLvl w:val="1"/>
    </w:pPr>
    <w:rPr>
      <w:rFonts w:asciiTheme="majorHAnsi" w:eastAsia="黑体" w:hAnsiTheme="majorHAnsi" w:cstheme="majorBidi"/>
      <w:b/>
      <w:bCs/>
      <w:sz w:val="28"/>
      <w:szCs w:val="32"/>
    </w:rPr>
  </w:style>
  <w:style w:type="paragraph" w:styleId="3">
    <w:name w:val="heading 3"/>
    <w:aliases w:val="三级标题一"/>
    <w:basedOn w:val="a"/>
    <w:next w:val="a"/>
    <w:link w:val="3Char"/>
    <w:uiPriority w:val="9"/>
    <w:unhideWhenUsed/>
    <w:qFormat/>
    <w:rsid w:val="00DF04F4"/>
    <w:pPr>
      <w:keepNext/>
      <w:keepLines/>
      <w:spacing w:before="120" w:after="120" w:line="416" w:lineRule="auto"/>
      <w:outlineLvl w:val="2"/>
    </w:pPr>
    <w:rPr>
      <w:rFonts w:eastAsia="黑体"/>
      <w:b/>
      <w:bCs/>
      <w:szCs w:val="32"/>
    </w:rPr>
  </w:style>
  <w:style w:type="paragraph" w:styleId="4">
    <w:name w:val="heading 4"/>
    <w:basedOn w:val="a"/>
    <w:next w:val="a"/>
    <w:link w:val="4Char"/>
    <w:uiPriority w:val="9"/>
    <w:unhideWhenUsed/>
    <w:rsid w:val="001B0C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一 Char"/>
    <w:basedOn w:val="a0"/>
    <w:link w:val="1"/>
    <w:uiPriority w:val="9"/>
    <w:rsid w:val="00DF04F4"/>
    <w:rPr>
      <w:rFonts w:eastAsia="黑体"/>
      <w:b/>
      <w:bCs/>
      <w:kern w:val="44"/>
      <w:sz w:val="32"/>
      <w:szCs w:val="44"/>
    </w:rPr>
  </w:style>
  <w:style w:type="character" w:customStyle="1" w:styleId="2Char">
    <w:name w:val="标题 2 Char"/>
    <w:aliases w:val="二级标题一 Char"/>
    <w:basedOn w:val="a0"/>
    <w:link w:val="2"/>
    <w:uiPriority w:val="9"/>
    <w:rsid w:val="001E4010"/>
    <w:rPr>
      <w:rFonts w:asciiTheme="majorHAnsi" w:eastAsia="黑体" w:hAnsiTheme="majorHAnsi" w:cstheme="majorBidi"/>
      <w:b/>
      <w:bCs/>
      <w:sz w:val="28"/>
      <w:szCs w:val="32"/>
    </w:rPr>
  </w:style>
  <w:style w:type="character" w:customStyle="1" w:styleId="3Char">
    <w:name w:val="标题 3 Char"/>
    <w:aliases w:val="三级标题一 Char"/>
    <w:basedOn w:val="a0"/>
    <w:link w:val="3"/>
    <w:uiPriority w:val="9"/>
    <w:rsid w:val="00DF04F4"/>
    <w:rPr>
      <w:rFonts w:eastAsia="黑体"/>
      <w:b/>
      <w:bCs/>
      <w:sz w:val="24"/>
      <w:szCs w:val="32"/>
    </w:rPr>
  </w:style>
  <w:style w:type="paragraph" w:styleId="a3">
    <w:name w:val="List Paragraph"/>
    <w:basedOn w:val="a"/>
    <w:uiPriority w:val="34"/>
    <w:qFormat/>
    <w:rsid w:val="001B0C26"/>
    <w:pPr>
      <w:ind w:firstLine="420"/>
    </w:pPr>
  </w:style>
  <w:style w:type="character" w:customStyle="1" w:styleId="4Char">
    <w:name w:val="标题 4 Char"/>
    <w:basedOn w:val="a0"/>
    <w:link w:val="4"/>
    <w:uiPriority w:val="9"/>
    <w:rsid w:val="001B0C26"/>
    <w:rPr>
      <w:rFonts w:asciiTheme="majorHAnsi" w:eastAsiaTheme="majorEastAsia" w:hAnsiTheme="majorHAnsi" w:cstheme="majorBidi"/>
      <w:b/>
      <w:bCs/>
      <w:sz w:val="28"/>
      <w:szCs w:val="28"/>
    </w:rPr>
  </w:style>
  <w:style w:type="paragraph" w:styleId="a4">
    <w:name w:val="Title"/>
    <w:aliases w:val="图"/>
    <w:basedOn w:val="a"/>
    <w:next w:val="a"/>
    <w:link w:val="Char"/>
    <w:uiPriority w:val="10"/>
    <w:qFormat/>
    <w:rsid w:val="00350BD9"/>
    <w:pPr>
      <w:jc w:val="center"/>
      <w:outlineLvl w:val="0"/>
    </w:pPr>
    <w:rPr>
      <w:rFonts w:eastAsia="楷体" w:cstheme="majorBidi"/>
      <w:bCs/>
      <w:sz w:val="21"/>
      <w:szCs w:val="32"/>
    </w:rPr>
  </w:style>
  <w:style w:type="character" w:customStyle="1" w:styleId="Char">
    <w:name w:val="标题 Char"/>
    <w:aliases w:val="图 Char"/>
    <w:basedOn w:val="a0"/>
    <w:link w:val="a4"/>
    <w:uiPriority w:val="10"/>
    <w:rsid w:val="00350BD9"/>
    <w:rPr>
      <w:rFonts w:ascii="Times New Roman" w:eastAsia="楷体" w:hAnsi="Times New Roman" w:cstheme="majorBidi"/>
      <w:bCs/>
      <w:szCs w:val="32"/>
    </w:rPr>
  </w:style>
  <w:style w:type="paragraph" w:styleId="a5">
    <w:name w:val="header"/>
    <w:basedOn w:val="a"/>
    <w:link w:val="Char0"/>
    <w:uiPriority w:val="99"/>
    <w:unhideWhenUsed/>
    <w:rsid w:val="00FC6B4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FC6B4A"/>
    <w:rPr>
      <w:rFonts w:ascii="Times New Roman" w:hAnsi="Times New Roman"/>
      <w:sz w:val="18"/>
      <w:szCs w:val="18"/>
    </w:rPr>
  </w:style>
  <w:style w:type="paragraph" w:styleId="a6">
    <w:name w:val="footer"/>
    <w:basedOn w:val="a"/>
    <w:link w:val="Char1"/>
    <w:uiPriority w:val="99"/>
    <w:unhideWhenUsed/>
    <w:rsid w:val="00FC6B4A"/>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FC6B4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6</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NE.Ref</dc:description>
  <cp:lastModifiedBy>Guo</cp:lastModifiedBy>
  <cp:revision>9</cp:revision>
  <dcterms:created xsi:type="dcterms:W3CDTF">2017-07-04T05:20:00Z</dcterms:created>
  <dcterms:modified xsi:type="dcterms:W3CDTF">2017-10-01T13:18:00Z</dcterms:modified>
</cp:coreProperties>
</file>